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62B63" w14:textId="77777777" w:rsidR="00461154" w:rsidRDefault="00CC5837">
      <w:pPr>
        <w:rPr>
          <w:lang w:val="en-US"/>
        </w:rPr>
      </w:pPr>
      <w:bookmarkStart w:id="0" w:name="_GoBack"/>
      <w:bookmarkEnd w:id="0"/>
      <w:r>
        <w:rPr>
          <w:lang w:val="en-US"/>
        </w:rPr>
        <w:t>Governance through code</w:t>
      </w:r>
    </w:p>
    <w:p w14:paraId="575B6608" w14:textId="67A38A56" w:rsidR="00CC5837" w:rsidRDefault="00CC5837">
      <w:pPr>
        <w:rPr>
          <w:lang w:val="en-US"/>
        </w:rPr>
      </w:pPr>
      <w:r>
        <w:rPr>
          <w:lang w:val="en-US"/>
        </w:rPr>
        <w:br/>
        <w:t>Throughout time</w:t>
      </w:r>
      <w:commentRangeStart w:id="1"/>
      <w:r>
        <w:rPr>
          <w:lang w:val="en-US"/>
        </w:rPr>
        <w:t xml:space="preserve"> </w:t>
      </w:r>
      <w:commentRangeEnd w:id="1"/>
      <w:r w:rsidR="00AB0655">
        <w:rPr>
          <w:rStyle w:val="Verwijzingopmerking"/>
        </w:rPr>
        <w:commentReference w:id="1"/>
      </w:r>
      <w:r>
        <w:rPr>
          <w:lang w:val="en-US"/>
        </w:rPr>
        <w:t>governance has been the single most importan</w:t>
      </w:r>
      <w:r w:rsidR="00AB0655">
        <w:rPr>
          <w:lang w:val="en-US"/>
        </w:rPr>
        <w:t>t</w:t>
      </w:r>
      <w:r>
        <w:rPr>
          <w:lang w:val="en-US"/>
        </w:rPr>
        <w:t xml:space="preserve"> tool </w:t>
      </w:r>
      <w:r w:rsidR="00D73A55">
        <w:rPr>
          <w:lang w:val="en-US"/>
        </w:rPr>
        <w:t>for us,</w:t>
      </w:r>
      <w:r>
        <w:rPr>
          <w:lang w:val="en-US"/>
        </w:rPr>
        <w:t xml:space="preserve"> homo sapiens</w:t>
      </w:r>
      <w:r w:rsidR="00D73A55">
        <w:rPr>
          <w:lang w:val="en-US"/>
        </w:rPr>
        <w:t>, to thrive</w:t>
      </w:r>
      <w:r>
        <w:rPr>
          <w:lang w:val="en-US"/>
        </w:rPr>
        <w:t xml:space="preserve">. </w:t>
      </w:r>
      <w:r w:rsidR="00D73A55">
        <w:rPr>
          <w:lang w:val="en-US"/>
        </w:rPr>
        <w:t>O</w:t>
      </w:r>
      <w:r>
        <w:rPr>
          <w:lang w:val="en-US"/>
        </w:rPr>
        <w:t xml:space="preserve">ur </w:t>
      </w:r>
      <w:r w:rsidR="00D73A55">
        <w:rPr>
          <w:lang w:val="en-US"/>
        </w:rPr>
        <w:t xml:space="preserve">capability </w:t>
      </w:r>
      <w:r>
        <w:rPr>
          <w:lang w:val="en-US"/>
        </w:rPr>
        <w:t xml:space="preserve">to form complex governance structures </w:t>
      </w:r>
      <w:r w:rsidR="00D73A55">
        <w:rPr>
          <w:lang w:val="en-US"/>
        </w:rPr>
        <w:t>made us</w:t>
      </w:r>
      <w:r>
        <w:rPr>
          <w:lang w:val="en-US"/>
        </w:rPr>
        <w:t xml:space="preserve"> distinguish ourselves from other animals. More recently governance structures have become solidified in systems of bureaucracy and business hierarchies. Governance </w:t>
      </w:r>
      <w:r w:rsidR="00D73A55">
        <w:rPr>
          <w:lang w:val="en-US"/>
        </w:rPr>
        <w:t xml:space="preserve">truly </w:t>
      </w:r>
      <w:r>
        <w:rPr>
          <w:lang w:val="en-US"/>
        </w:rPr>
        <w:t>is the glue that holds together human societies and</w:t>
      </w:r>
      <w:r w:rsidR="003B446A">
        <w:rPr>
          <w:lang w:val="en-US"/>
        </w:rPr>
        <w:t xml:space="preserve"> it</w:t>
      </w:r>
      <w:r>
        <w:rPr>
          <w:lang w:val="en-US"/>
        </w:rPr>
        <w:t xml:space="preserve"> is therefore still our most importan</w:t>
      </w:r>
      <w:r w:rsidR="00AB0655">
        <w:rPr>
          <w:lang w:val="en-US"/>
        </w:rPr>
        <w:t>t</w:t>
      </w:r>
      <w:r>
        <w:rPr>
          <w:lang w:val="en-US"/>
        </w:rPr>
        <w:t xml:space="preserve"> tool.</w:t>
      </w:r>
      <w:r w:rsidR="005A65F3">
        <w:rPr>
          <w:lang w:val="en-US"/>
        </w:rPr>
        <w:t xml:space="preserve"> W</w:t>
      </w:r>
      <w:r w:rsidR="00D73A55">
        <w:rPr>
          <w:lang w:val="en-US"/>
        </w:rPr>
        <w:t>ith the</w:t>
      </w:r>
      <w:r>
        <w:rPr>
          <w:lang w:val="en-US"/>
        </w:rPr>
        <w:t xml:space="preserve"> rise of the internet</w:t>
      </w:r>
      <w:r w:rsidR="005A65F3">
        <w:rPr>
          <w:lang w:val="en-US"/>
        </w:rPr>
        <w:t xml:space="preserve"> and advances in cryptography</w:t>
      </w:r>
      <w:r w:rsidR="00D73A55">
        <w:rPr>
          <w:lang w:val="en-US"/>
        </w:rPr>
        <w:t xml:space="preserve">, online communities and new forms of governance are </w:t>
      </w:r>
      <w:r w:rsidR="005A65F3">
        <w:rPr>
          <w:lang w:val="en-US"/>
        </w:rPr>
        <w:t>increasingly emerging</w:t>
      </w:r>
      <w:r>
        <w:rPr>
          <w:lang w:val="en-US"/>
        </w:rPr>
        <w:t xml:space="preserve">. </w:t>
      </w:r>
      <w:commentRangeStart w:id="2"/>
      <w:r w:rsidR="00571A58">
        <w:rPr>
          <w:lang w:val="en-US"/>
        </w:rPr>
        <w:t xml:space="preserve">In fact, governance </w:t>
      </w:r>
      <w:del w:id="3" w:author="Thijs Maas" w:date="2018-06-13T11:52:00Z">
        <w:r w:rsidR="00571A58" w:rsidDel="00B13A77">
          <w:rPr>
            <w:lang w:val="en-US"/>
          </w:rPr>
          <w:delText xml:space="preserve">by </w:delText>
        </w:r>
      </w:del>
      <w:ins w:id="4" w:author="Thijs Maas" w:date="2018-06-13T11:52:00Z">
        <w:r w:rsidR="00B13A77">
          <w:rPr>
            <w:lang w:val="en-US"/>
          </w:rPr>
          <w:t xml:space="preserve">through </w:t>
        </w:r>
      </w:ins>
      <w:r w:rsidR="00571A58">
        <w:rPr>
          <w:lang w:val="en-US"/>
        </w:rPr>
        <w:t>code is the single largest innovation in the field of governance since the company.</w:t>
      </w:r>
      <w:r w:rsidR="005A65F3">
        <w:rPr>
          <w:lang w:val="en-US"/>
        </w:rPr>
        <w:t xml:space="preserve"> Yet, </w:t>
      </w:r>
      <w:ins w:id="5" w:author="Thijs Maas" w:date="2018-06-13T10:14:00Z">
        <w:r w:rsidR="00571A58">
          <w:rPr>
            <w:lang w:val="en-US"/>
          </w:rPr>
          <w:t xml:space="preserve">new </w:t>
        </w:r>
      </w:ins>
      <w:r w:rsidR="005A65F3">
        <w:rPr>
          <w:lang w:val="en-US"/>
        </w:rPr>
        <w:t xml:space="preserve">advances </w:t>
      </w:r>
      <w:ins w:id="6" w:author="Thijs Maas" w:date="2018-06-13T10:14:00Z">
        <w:r w:rsidR="00571A58">
          <w:rPr>
            <w:lang w:val="en-US"/>
          </w:rPr>
          <w:t xml:space="preserve">made in this area </w:t>
        </w:r>
      </w:ins>
      <w:r w:rsidR="005A65F3">
        <w:rPr>
          <w:lang w:val="en-US"/>
        </w:rPr>
        <w:t>barely get the attention they deserve.</w:t>
      </w:r>
      <w:commentRangeEnd w:id="2"/>
      <w:r w:rsidR="00C042AF">
        <w:rPr>
          <w:rStyle w:val="Verwijzingopmerking"/>
        </w:rPr>
        <w:commentReference w:id="2"/>
      </w:r>
    </w:p>
    <w:p w14:paraId="68661E6A" w14:textId="77777777" w:rsidR="006973C4" w:rsidRDefault="00D73A55">
      <w:pPr>
        <w:rPr>
          <w:lang w:val="en-US"/>
        </w:rPr>
      </w:pPr>
      <w:r>
        <w:rPr>
          <w:lang w:val="en-US"/>
        </w:rPr>
        <w:t>First</w:t>
      </w:r>
      <w:r w:rsidR="005A65F3">
        <w:rPr>
          <w:lang w:val="en-US"/>
        </w:rPr>
        <w:t xml:space="preserve"> however</w:t>
      </w:r>
      <w:r>
        <w:rPr>
          <w:lang w:val="en-US"/>
        </w:rPr>
        <w:t>, l</w:t>
      </w:r>
      <w:r w:rsidR="00CC5837">
        <w:rPr>
          <w:lang w:val="en-US"/>
        </w:rPr>
        <w:t>et us go back in time. Back to our forefathers, of which there were no more than 10.000</w:t>
      </w:r>
      <w:r w:rsidR="006973C4">
        <w:rPr>
          <w:lang w:val="en-US"/>
        </w:rPr>
        <w:t xml:space="preserve"> on the face of the entire planet</w:t>
      </w:r>
      <w:r w:rsidR="00CC5837">
        <w:rPr>
          <w:lang w:val="en-US"/>
        </w:rPr>
        <w:t xml:space="preserve">. </w:t>
      </w:r>
      <w:r w:rsidR="006973C4">
        <w:rPr>
          <w:lang w:val="en-US"/>
        </w:rPr>
        <w:t>Back to a time where we weren’t the only type of human</w:t>
      </w:r>
      <w:r w:rsidR="00AB0655">
        <w:rPr>
          <w:lang w:val="en-US"/>
        </w:rPr>
        <w:t>s</w:t>
      </w:r>
      <w:r w:rsidR="006973C4">
        <w:rPr>
          <w:lang w:val="en-US"/>
        </w:rPr>
        <w:t xml:space="preserve"> around. Yes, you read that right: 70.000 years ago, there were multiple species of intellectually evolved monkeys </w:t>
      </w:r>
      <w:r w:rsidR="005A65F3">
        <w:rPr>
          <w:lang w:val="en-US"/>
        </w:rPr>
        <w:t>walking the face of the earth</w:t>
      </w:r>
      <w:r w:rsidR="006973C4">
        <w:rPr>
          <w:lang w:val="en-US"/>
        </w:rPr>
        <w:t xml:space="preserve">. </w:t>
      </w:r>
    </w:p>
    <w:p w14:paraId="30A9BCB9" w14:textId="77777777" w:rsidR="006973C4" w:rsidRDefault="006973C4">
      <w:pPr>
        <w:rPr>
          <w:lang w:val="en-US"/>
        </w:rPr>
      </w:pPr>
      <w:r>
        <w:rPr>
          <w:lang w:val="en-US"/>
        </w:rPr>
        <w:t>We, the homo sapiens, were only one of many. Contrary to popular belie</w:t>
      </w:r>
      <w:r w:rsidR="00AB0655">
        <w:rPr>
          <w:lang w:val="en-US"/>
        </w:rPr>
        <w:t>f</w:t>
      </w:r>
      <w:r>
        <w:rPr>
          <w:lang w:val="en-US"/>
        </w:rPr>
        <w:t xml:space="preserve">, other human species, such as the homo </w:t>
      </w:r>
      <w:proofErr w:type="spellStart"/>
      <w:r w:rsidRPr="00AA7C0F">
        <w:rPr>
          <w:i/>
          <w:lang w:val="en-US"/>
          <w:rPrChange w:id="7" w:author="Thijs Maas" w:date="2018-06-13T11:52:00Z">
            <w:rPr>
              <w:lang w:val="en-US"/>
            </w:rPr>
          </w:rPrChange>
        </w:rPr>
        <w:t>soloensis</w:t>
      </w:r>
      <w:proofErr w:type="spellEnd"/>
      <w:r>
        <w:rPr>
          <w:lang w:val="en-US"/>
        </w:rPr>
        <w:t xml:space="preserve">, the homo </w:t>
      </w:r>
      <w:proofErr w:type="spellStart"/>
      <w:r w:rsidRPr="00AA7C0F">
        <w:rPr>
          <w:i/>
          <w:lang w:val="en-US"/>
          <w:rPrChange w:id="8" w:author="Thijs Maas" w:date="2018-06-13T11:52:00Z">
            <w:rPr>
              <w:lang w:val="en-US"/>
            </w:rPr>
          </w:rPrChange>
        </w:rPr>
        <w:t>denisova</w:t>
      </w:r>
      <w:proofErr w:type="spellEnd"/>
      <w:r>
        <w:rPr>
          <w:lang w:val="en-US"/>
        </w:rPr>
        <w:t xml:space="preserve"> and the </w:t>
      </w:r>
      <w:proofErr w:type="spellStart"/>
      <w:r w:rsidR="00D73A55" w:rsidRPr="00AA7C0F">
        <w:rPr>
          <w:i/>
          <w:lang w:val="en-US"/>
          <w:rPrChange w:id="9" w:author="Thijs Maas" w:date="2018-06-13T11:52:00Z">
            <w:rPr>
              <w:lang w:val="en-US"/>
            </w:rPr>
          </w:rPrChange>
        </w:rPr>
        <w:t>n</w:t>
      </w:r>
      <w:r w:rsidRPr="00AA7C0F">
        <w:rPr>
          <w:i/>
          <w:lang w:val="en-US"/>
          <w:rPrChange w:id="10" w:author="Thijs Maas" w:date="2018-06-13T11:52:00Z">
            <w:rPr>
              <w:lang w:val="en-US"/>
            </w:rPr>
          </w:rPrChange>
        </w:rPr>
        <w:t>eanderthals</w:t>
      </w:r>
      <w:proofErr w:type="spellEnd"/>
      <w:r>
        <w:rPr>
          <w:lang w:val="en-US"/>
        </w:rPr>
        <w:t xml:space="preserve"> had evolved separately from </w:t>
      </w:r>
      <w:r w:rsidR="00F3440C">
        <w:rPr>
          <w:lang w:val="en-US"/>
        </w:rPr>
        <w:t>homo sapiens</w:t>
      </w:r>
      <w:r>
        <w:rPr>
          <w:lang w:val="en-US"/>
        </w:rPr>
        <w:t xml:space="preserve">. Yet, </w:t>
      </w:r>
      <w:r w:rsidR="00F3440C">
        <w:rPr>
          <w:lang w:val="en-US"/>
        </w:rPr>
        <w:t xml:space="preserve">about </w:t>
      </w:r>
      <w:r>
        <w:rPr>
          <w:lang w:val="en-US"/>
        </w:rPr>
        <w:t xml:space="preserve">30.000 years ago they had all vanished from the planet. </w:t>
      </w:r>
      <w:r w:rsidR="005A65F3">
        <w:rPr>
          <w:lang w:val="en-US"/>
        </w:rPr>
        <w:t xml:space="preserve">Scholars increasingly agree that there is a good possibility </w:t>
      </w:r>
      <w:r>
        <w:rPr>
          <w:lang w:val="en-US"/>
        </w:rPr>
        <w:t>that we</w:t>
      </w:r>
      <w:r w:rsidR="005A65F3">
        <w:rPr>
          <w:lang w:val="en-US"/>
        </w:rPr>
        <w:t>, homo sapiens,</w:t>
      </w:r>
      <w:r>
        <w:rPr>
          <w:lang w:val="en-US"/>
        </w:rPr>
        <w:t xml:space="preserve"> have eradicated them all. </w:t>
      </w:r>
    </w:p>
    <w:p w14:paraId="7AB9D47A" w14:textId="4FDF5802" w:rsidR="006973C4" w:rsidRDefault="006973C4">
      <w:pPr>
        <w:rPr>
          <w:lang w:val="en-US"/>
        </w:rPr>
      </w:pPr>
      <w:r>
        <w:rPr>
          <w:lang w:val="en-US"/>
        </w:rPr>
        <w:t xml:space="preserve">This raises questions. </w:t>
      </w:r>
      <w:r w:rsidR="005A65F3">
        <w:rPr>
          <w:lang w:val="en-US"/>
        </w:rPr>
        <w:t xml:space="preserve">How? </w:t>
      </w:r>
      <w:r>
        <w:rPr>
          <w:lang w:val="en-US"/>
        </w:rPr>
        <w:t>Why us? What had made homo sapiens capable of wiping out all these species? How come we are here to ponder these questions, instead of the far stronger</w:t>
      </w:r>
      <w:r w:rsidR="005A65F3">
        <w:rPr>
          <w:lang w:val="en-US"/>
        </w:rPr>
        <w:t xml:space="preserve"> </w:t>
      </w:r>
      <w:proofErr w:type="spellStart"/>
      <w:r w:rsidR="00AB0655">
        <w:rPr>
          <w:lang w:val="en-US"/>
        </w:rPr>
        <w:t>n</w:t>
      </w:r>
      <w:r w:rsidR="005A65F3">
        <w:rPr>
          <w:lang w:val="en-US"/>
        </w:rPr>
        <w:t>eanderthals</w:t>
      </w:r>
      <w:proofErr w:type="spellEnd"/>
      <w:r w:rsidR="005A65F3">
        <w:rPr>
          <w:lang w:val="en-US"/>
        </w:rPr>
        <w:t xml:space="preserve">, who </w:t>
      </w:r>
      <w:ins w:id="11" w:author="Thijs Maas" w:date="2018-06-13T11:53:00Z">
        <w:r w:rsidR="00263C5F">
          <w:rPr>
            <w:lang w:val="en-US"/>
          </w:rPr>
          <w:t xml:space="preserve">had </w:t>
        </w:r>
      </w:ins>
      <w:r w:rsidR="005A65F3">
        <w:rPr>
          <w:lang w:val="en-US"/>
        </w:rPr>
        <w:t>also evolved cognitively</w:t>
      </w:r>
      <w:r>
        <w:rPr>
          <w:lang w:val="en-US"/>
        </w:rPr>
        <w:t>?</w:t>
      </w:r>
    </w:p>
    <w:p w14:paraId="46195344" w14:textId="77777777" w:rsidR="002973BC" w:rsidRDefault="00F3440C">
      <w:pPr>
        <w:rPr>
          <w:lang w:val="en-US"/>
        </w:rPr>
      </w:pPr>
      <w:r>
        <w:rPr>
          <w:lang w:val="en-US"/>
        </w:rPr>
        <w:t xml:space="preserve">The answer lies in </w:t>
      </w:r>
      <w:r w:rsidR="005A65F3">
        <w:rPr>
          <w:lang w:val="en-US"/>
        </w:rPr>
        <w:t>governance</w:t>
      </w:r>
      <w:r w:rsidR="006973C4">
        <w:rPr>
          <w:lang w:val="en-US"/>
        </w:rPr>
        <w:t>.</w:t>
      </w:r>
      <w:r w:rsidR="00F10AA4">
        <w:rPr>
          <w:lang w:val="en-US"/>
        </w:rPr>
        <w:t xml:space="preserve"> </w:t>
      </w:r>
    </w:p>
    <w:p w14:paraId="549C36C9" w14:textId="77777777" w:rsidR="009A0BA0" w:rsidRDefault="005A65F3">
      <w:pPr>
        <w:rPr>
          <w:lang w:val="en-US"/>
        </w:rPr>
      </w:pPr>
      <w:r>
        <w:rPr>
          <w:lang w:val="en-US"/>
        </w:rPr>
        <w:t xml:space="preserve">We, homo sapiens, </w:t>
      </w:r>
      <w:r w:rsidR="002973BC">
        <w:rPr>
          <w:lang w:val="en-US"/>
        </w:rPr>
        <w:t xml:space="preserve">are inherently territorial. </w:t>
      </w:r>
      <w:r>
        <w:rPr>
          <w:lang w:val="en-US"/>
        </w:rPr>
        <w:t xml:space="preserve">To ensure survival, </w:t>
      </w:r>
      <w:r w:rsidR="002973BC">
        <w:rPr>
          <w:lang w:val="en-US"/>
        </w:rPr>
        <w:t xml:space="preserve">we </w:t>
      </w:r>
      <w:r>
        <w:rPr>
          <w:lang w:val="en-US"/>
        </w:rPr>
        <w:t xml:space="preserve">organized in tribes which worked together to hunt and gather. As a tribe, having control over one’s </w:t>
      </w:r>
      <w:r w:rsidR="002973BC">
        <w:rPr>
          <w:lang w:val="en-US"/>
        </w:rPr>
        <w:t>own territory for hunting and gathering</w:t>
      </w:r>
      <w:r>
        <w:rPr>
          <w:lang w:val="en-US"/>
        </w:rPr>
        <w:t xml:space="preserve"> was </w:t>
      </w:r>
      <w:r w:rsidR="004509AB">
        <w:rPr>
          <w:lang w:val="en-US"/>
        </w:rPr>
        <w:t>advantageous</w:t>
      </w:r>
      <w:r>
        <w:rPr>
          <w:lang w:val="en-US"/>
        </w:rPr>
        <w:t xml:space="preserve">, so we would </w:t>
      </w:r>
      <w:r w:rsidR="002973BC">
        <w:rPr>
          <w:lang w:val="en-US"/>
        </w:rPr>
        <w:t xml:space="preserve">fight </w:t>
      </w:r>
      <w:r>
        <w:rPr>
          <w:lang w:val="en-US"/>
        </w:rPr>
        <w:t>with others over fertile lands</w:t>
      </w:r>
      <w:r w:rsidR="002973BC">
        <w:rPr>
          <w:lang w:val="en-US"/>
        </w:rPr>
        <w:t xml:space="preserve">. </w:t>
      </w:r>
      <w:r w:rsidR="009A0BA0">
        <w:rPr>
          <w:lang w:val="en-US"/>
        </w:rPr>
        <w:t xml:space="preserve">Of course, we did not actually ‘own’ territories as many other animals made more use of it than us. However, the sense of territorial ownership gave us common goals and allowed us to organize ourselves to pursue them. </w:t>
      </w:r>
    </w:p>
    <w:p w14:paraId="07EEAA1E" w14:textId="77777777" w:rsidR="006973C4" w:rsidRDefault="009A0BA0">
      <w:pPr>
        <w:rPr>
          <w:lang w:val="en-US"/>
        </w:rPr>
      </w:pPr>
      <w:r>
        <w:rPr>
          <w:lang w:val="en-US"/>
        </w:rPr>
        <w:t xml:space="preserve">Living in tribes </w:t>
      </w:r>
      <w:r w:rsidR="0052384B">
        <w:rPr>
          <w:lang w:val="en-US"/>
        </w:rPr>
        <w:t xml:space="preserve">in order </w:t>
      </w:r>
      <w:r>
        <w:rPr>
          <w:lang w:val="en-US"/>
        </w:rPr>
        <w:t>to pursue our territorial interests</w:t>
      </w:r>
      <w:r w:rsidR="0052384B">
        <w:rPr>
          <w:lang w:val="en-US"/>
        </w:rPr>
        <w:t xml:space="preserve"> has</w:t>
      </w:r>
      <w:r>
        <w:rPr>
          <w:lang w:val="en-US"/>
        </w:rPr>
        <w:t xml:space="preserve"> allowed us to govern ourselves effectively. </w:t>
      </w:r>
      <w:r w:rsidR="002973BC">
        <w:rPr>
          <w:lang w:val="en-US"/>
        </w:rPr>
        <w:t xml:space="preserve">Most </w:t>
      </w:r>
      <w:r w:rsidR="00F10AA4">
        <w:rPr>
          <w:lang w:val="en-US"/>
        </w:rPr>
        <w:t xml:space="preserve">species </w:t>
      </w:r>
      <w:r w:rsidR="005A65F3">
        <w:rPr>
          <w:lang w:val="en-US"/>
        </w:rPr>
        <w:t xml:space="preserve">of the homo family </w:t>
      </w:r>
      <w:r w:rsidR="00F10AA4">
        <w:rPr>
          <w:lang w:val="en-US"/>
        </w:rPr>
        <w:t>were not capable of maintaining a tribe larger than about 50</w:t>
      </w:r>
      <w:r w:rsidR="002973BC">
        <w:rPr>
          <w:lang w:val="en-US"/>
        </w:rPr>
        <w:t xml:space="preserve"> individuals</w:t>
      </w:r>
      <w:r w:rsidR="00F10AA4">
        <w:rPr>
          <w:lang w:val="en-US"/>
        </w:rPr>
        <w:t xml:space="preserve">. </w:t>
      </w:r>
      <w:r w:rsidR="00F3440C">
        <w:rPr>
          <w:lang w:val="en-US"/>
        </w:rPr>
        <w:t xml:space="preserve">When </w:t>
      </w:r>
      <w:r w:rsidR="002973BC">
        <w:rPr>
          <w:lang w:val="en-US"/>
        </w:rPr>
        <w:t>a tribe</w:t>
      </w:r>
      <w:r w:rsidR="00F3440C">
        <w:rPr>
          <w:lang w:val="en-US"/>
        </w:rPr>
        <w:t xml:space="preserve"> grew </w:t>
      </w:r>
      <w:r w:rsidR="002973BC">
        <w:rPr>
          <w:lang w:val="en-US"/>
        </w:rPr>
        <w:t>in size</w:t>
      </w:r>
      <w:r w:rsidR="00F3440C">
        <w:rPr>
          <w:lang w:val="en-US"/>
        </w:rPr>
        <w:t xml:space="preserve">, </w:t>
      </w:r>
      <w:r w:rsidR="002973BC">
        <w:rPr>
          <w:lang w:val="en-US"/>
        </w:rPr>
        <w:t xml:space="preserve">members </w:t>
      </w:r>
      <w:r w:rsidR="00F10AA4">
        <w:rPr>
          <w:lang w:val="en-US"/>
        </w:rPr>
        <w:t xml:space="preserve">would </w:t>
      </w:r>
      <w:r w:rsidR="00F3440C">
        <w:rPr>
          <w:lang w:val="en-US"/>
        </w:rPr>
        <w:t xml:space="preserve">generally </w:t>
      </w:r>
      <w:r w:rsidR="00F10AA4">
        <w:rPr>
          <w:lang w:val="en-US"/>
        </w:rPr>
        <w:t xml:space="preserve">fight amongst themselves </w:t>
      </w:r>
      <w:r w:rsidR="00F3440C">
        <w:rPr>
          <w:lang w:val="en-US"/>
        </w:rPr>
        <w:t xml:space="preserve">or </w:t>
      </w:r>
      <w:r w:rsidR="00F10AA4">
        <w:rPr>
          <w:lang w:val="en-US"/>
        </w:rPr>
        <w:t xml:space="preserve">split up. Not </w:t>
      </w:r>
      <w:r w:rsidR="002973BC">
        <w:rPr>
          <w:lang w:val="en-US"/>
        </w:rPr>
        <w:t xml:space="preserve">homo sapiens </w:t>
      </w:r>
      <w:r w:rsidR="00F10AA4">
        <w:rPr>
          <w:lang w:val="en-US"/>
        </w:rPr>
        <w:t xml:space="preserve">though. Research indicates that our </w:t>
      </w:r>
      <w:r w:rsidR="00F3440C">
        <w:rPr>
          <w:lang w:val="en-US"/>
        </w:rPr>
        <w:t xml:space="preserve">better-developed </w:t>
      </w:r>
      <w:r w:rsidR="002973BC">
        <w:rPr>
          <w:lang w:val="en-US"/>
        </w:rPr>
        <w:t>communicative skills</w:t>
      </w:r>
      <w:r w:rsidR="00F10AA4">
        <w:rPr>
          <w:lang w:val="en-US"/>
        </w:rPr>
        <w:t xml:space="preserve"> allowed us to form groups of up to 150 individuals. </w:t>
      </w:r>
      <w:r w:rsidR="002973BC">
        <w:rPr>
          <w:lang w:val="en-US"/>
        </w:rPr>
        <w:t>The most important aspect of our communication</w:t>
      </w:r>
      <w:r w:rsidR="00F3440C">
        <w:rPr>
          <w:lang w:val="en-US"/>
        </w:rPr>
        <w:t xml:space="preserve">, </w:t>
      </w:r>
      <w:r w:rsidR="002973BC">
        <w:rPr>
          <w:lang w:val="en-US"/>
        </w:rPr>
        <w:t xml:space="preserve">was that we </w:t>
      </w:r>
      <w:r w:rsidR="00F10AA4">
        <w:rPr>
          <w:lang w:val="en-US"/>
        </w:rPr>
        <w:t xml:space="preserve">were able to talk about others behind their backs effectively. Although seemingly </w:t>
      </w:r>
      <w:r w:rsidR="00F3440C">
        <w:rPr>
          <w:lang w:val="en-US"/>
        </w:rPr>
        <w:t>trivial</w:t>
      </w:r>
      <w:r w:rsidR="00F10AA4">
        <w:rPr>
          <w:lang w:val="en-US"/>
        </w:rPr>
        <w:t xml:space="preserve">, this allowed us to form complex social relations, which helped the tribe understand the established hierarchy. </w:t>
      </w:r>
      <w:r>
        <w:rPr>
          <w:lang w:val="en-US"/>
        </w:rPr>
        <w:t>As such, our</w:t>
      </w:r>
      <w:r w:rsidR="00F10AA4">
        <w:rPr>
          <w:lang w:val="en-US"/>
        </w:rPr>
        <w:t xml:space="preserve"> governance</w:t>
      </w:r>
      <w:r>
        <w:rPr>
          <w:lang w:val="en-US"/>
        </w:rPr>
        <w:t xml:space="preserve"> was better than the </w:t>
      </w:r>
      <w:r w:rsidR="004509AB">
        <w:rPr>
          <w:lang w:val="en-US"/>
        </w:rPr>
        <w:t xml:space="preserve">governance in tribes of </w:t>
      </w:r>
      <w:r>
        <w:rPr>
          <w:lang w:val="en-US"/>
        </w:rPr>
        <w:t>other cognitively developed human-like species</w:t>
      </w:r>
      <w:r w:rsidR="00F10AA4">
        <w:rPr>
          <w:lang w:val="en-US"/>
        </w:rPr>
        <w:t>.</w:t>
      </w:r>
    </w:p>
    <w:p w14:paraId="6A01065B" w14:textId="77777777" w:rsidR="00691504" w:rsidRDefault="00F10AA4">
      <w:pPr>
        <w:rPr>
          <w:lang w:val="en-US"/>
        </w:rPr>
      </w:pPr>
      <w:r>
        <w:rPr>
          <w:lang w:val="en-US"/>
        </w:rPr>
        <w:t xml:space="preserve">As time progressed we became increasingly skilled in organizing ourselves. Throughout the cognitive revolution we learned to communicate about things that we had never seen, heard or smelled. </w:t>
      </w:r>
      <w:r w:rsidR="00F3440C">
        <w:rPr>
          <w:lang w:val="en-US"/>
        </w:rPr>
        <w:t xml:space="preserve">As our language evolved, we gained the ability to communicate </w:t>
      </w:r>
      <w:r w:rsidR="00691504">
        <w:rPr>
          <w:lang w:val="en-US"/>
        </w:rPr>
        <w:t xml:space="preserve">about myths in all shapes or forms. </w:t>
      </w:r>
      <w:r w:rsidR="00214C6F">
        <w:rPr>
          <w:lang w:val="en-US"/>
        </w:rPr>
        <w:t xml:space="preserve">We </w:t>
      </w:r>
      <w:r w:rsidR="00F3440C">
        <w:rPr>
          <w:lang w:val="en-US"/>
        </w:rPr>
        <w:t xml:space="preserve">started talking about </w:t>
      </w:r>
      <w:r w:rsidR="00214C6F">
        <w:rPr>
          <w:lang w:val="en-US"/>
        </w:rPr>
        <w:t>our</w:t>
      </w:r>
      <w:r w:rsidR="00F3440C">
        <w:rPr>
          <w:lang w:val="en-US"/>
        </w:rPr>
        <w:t xml:space="preserve"> superstitions and</w:t>
      </w:r>
      <w:r w:rsidR="002973BC">
        <w:rPr>
          <w:lang w:val="en-US"/>
        </w:rPr>
        <w:t>,</w:t>
      </w:r>
      <w:r w:rsidR="00F3440C">
        <w:rPr>
          <w:lang w:val="en-US"/>
        </w:rPr>
        <w:t xml:space="preserve"> over time, </w:t>
      </w:r>
      <w:r w:rsidR="002973BC">
        <w:rPr>
          <w:lang w:val="en-US"/>
        </w:rPr>
        <w:t>a</w:t>
      </w:r>
      <w:r w:rsidR="00F3440C">
        <w:rPr>
          <w:lang w:val="en-US"/>
        </w:rPr>
        <w:t xml:space="preserve"> wide variety of religions</w:t>
      </w:r>
      <w:r w:rsidR="002973BC">
        <w:rPr>
          <w:lang w:val="en-US"/>
        </w:rPr>
        <w:t xml:space="preserve"> emerged</w:t>
      </w:r>
      <w:r w:rsidR="00F3440C">
        <w:rPr>
          <w:lang w:val="en-US"/>
        </w:rPr>
        <w:t xml:space="preserve">. </w:t>
      </w:r>
      <w:r w:rsidR="00214C6F">
        <w:rPr>
          <w:lang w:val="en-US"/>
        </w:rPr>
        <w:t xml:space="preserve">Of course, these did not exist anywhere </w:t>
      </w:r>
      <w:r w:rsidR="004509AB">
        <w:rPr>
          <w:lang w:val="en-US"/>
        </w:rPr>
        <w:t>but in</w:t>
      </w:r>
      <w:r w:rsidR="00214C6F">
        <w:rPr>
          <w:lang w:val="en-US"/>
        </w:rPr>
        <w:t xml:space="preserve"> our minds. Just like our ideas of territorial ownership, they were solely social constructs. However, t</w:t>
      </w:r>
      <w:r w:rsidR="00F3440C">
        <w:rPr>
          <w:lang w:val="en-US"/>
        </w:rPr>
        <w:t>hese e</w:t>
      </w:r>
      <w:r w:rsidR="00691504">
        <w:rPr>
          <w:lang w:val="en-US"/>
        </w:rPr>
        <w:t xml:space="preserve">arly </w:t>
      </w:r>
      <w:r w:rsidR="00214C6F">
        <w:rPr>
          <w:lang w:val="en-US"/>
        </w:rPr>
        <w:t xml:space="preserve">religions </w:t>
      </w:r>
      <w:r w:rsidR="00691504">
        <w:rPr>
          <w:lang w:val="en-US"/>
        </w:rPr>
        <w:t xml:space="preserve">helped us to further develop an understanding about what is good and </w:t>
      </w:r>
      <w:r w:rsidR="00F3440C">
        <w:rPr>
          <w:lang w:val="en-US"/>
        </w:rPr>
        <w:t>bad</w:t>
      </w:r>
      <w:r w:rsidR="003D3FBA">
        <w:rPr>
          <w:lang w:val="en-US"/>
        </w:rPr>
        <w:t xml:space="preserve"> behavior</w:t>
      </w:r>
      <w:r w:rsidR="006A58F4">
        <w:rPr>
          <w:lang w:val="en-US"/>
        </w:rPr>
        <w:t xml:space="preserve"> -</w:t>
      </w:r>
      <w:r w:rsidR="003D3FBA">
        <w:rPr>
          <w:lang w:val="en-US"/>
        </w:rPr>
        <w:t xml:space="preserve"> not just towards the gods but also towards </w:t>
      </w:r>
      <w:r w:rsidR="003D3FBA">
        <w:rPr>
          <w:lang w:val="en-US"/>
        </w:rPr>
        <w:lastRenderedPageBreak/>
        <w:t>each</w:t>
      </w:r>
      <w:r w:rsidR="00571A58">
        <w:rPr>
          <w:lang w:val="en-US"/>
        </w:rPr>
        <w:t xml:space="preserve"> </w:t>
      </w:r>
      <w:r w:rsidR="003D3FBA">
        <w:rPr>
          <w:lang w:val="en-US"/>
        </w:rPr>
        <w:t>other</w:t>
      </w:r>
      <w:r w:rsidR="00691504">
        <w:rPr>
          <w:lang w:val="en-US"/>
        </w:rPr>
        <w:t xml:space="preserve">. </w:t>
      </w:r>
      <w:r w:rsidR="002973BC">
        <w:rPr>
          <w:lang w:val="en-US"/>
        </w:rPr>
        <w:t>For example, k</w:t>
      </w:r>
      <w:r w:rsidR="00691504">
        <w:rPr>
          <w:lang w:val="en-US"/>
        </w:rPr>
        <w:t xml:space="preserve">illing a member of your own tribe near the river is bad and it might piss of a water </w:t>
      </w:r>
      <w:r w:rsidR="006A58F4">
        <w:rPr>
          <w:lang w:val="en-US"/>
        </w:rPr>
        <w:t>spirit</w:t>
      </w:r>
      <w:r w:rsidR="00691504">
        <w:rPr>
          <w:lang w:val="en-US"/>
        </w:rPr>
        <w:t>. As such, others in the tribe would punish you for it.</w:t>
      </w:r>
      <w:r w:rsidR="00F3440C">
        <w:rPr>
          <w:lang w:val="en-US"/>
        </w:rPr>
        <w:t xml:space="preserve"> T</w:t>
      </w:r>
      <w:r w:rsidR="00691504">
        <w:rPr>
          <w:lang w:val="en-US"/>
        </w:rPr>
        <w:t xml:space="preserve">his decision mechanism to punish a killer is an early form of governance based on natural law. The decision </w:t>
      </w:r>
      <w:r w:rsidR="00681C4D">
        <w:rPr>
          <w:lang w:val="en-US"/>
        </w:rPr>
        <w:t xml:space="preserve">to punish was </w:t>
      </w:r>
      <w:r w:rsidR="00691504">
        <w:rPr>
          <w:lang w:val="en-US"/>
        </w:rPr>
        <w:t xml:space="preserve">not </w:t>
      </w:r>
      <w:r w:rsidR="00681C4D">
        <w:rPr>
          <w:lang w:val="en-US"/>
        </w:rPr>
        <w:t xml:space="preserve">made </w:t>
      </w:r>
      <w:r w:rsidR="00691504">
        <w:rPr>
          <w:lang w:val="en-US"/>
        </w:rPr>
        <w:t xml:space="preserve">out of impulse or </w:t>
      </w:r>
      <w:r w:rsidR="00681C4D">
        <w:rPr>
          <w:lang w:val="en-US"/>
        </w:rPr>
        <w:t xml:space="preserve">because </w:t>
      </w:r>
      <w:r w:rsidR="00691504">
        <w:rPr>
          <w:lang w:val="en-US"/>
        </w:rPr>
        <w:t>the alpha male</w:t>
      </w:r>
      <w:r w:rsidR="00681C4D">
        <w:rPr>
          <w:lang w:val="en-US"/>
        </w:rPr>
        <w:t xml:space="preserve"> dictated it</w:t>
      </w:r>
      <w:r w:rsidR="00691504">
        <w:rPr>
          <w:lang w:val="en-US"/>
        </w:rPr>
        <w:t xml:space="preserve">, but </w:t>
      </w:r>
      <w:r w:rsidR="00681C4D">
        <w:rPr>
          <w:lang w:val="en-US"/>
        </w:rPr>
        <w:t xml:space="preserve">the killer violated a </w:t>
      </w:r>
      <w:r w:rsidR="00691504">
        <w:rPr>
          <w:lang w:val="en-US"/>
        </w:rPr>
        <w:t>common understanding about how the community was to behave. As such, belief in a religious myth helped communities to govern itself more effectively</w:t>
      </w:r>
      <w:r w:rsidR="00F3440C">
        <w:rPr>
          <w:lang w:val="en-US"/>
        </w:rPr>
        <w:t xml:space="preserve"> – and grow as a result</w:t>
      </w:r>
      <w:r w:rsidR="00691504">
        <w:rPr>
          <w:lang w:val="en-US"/>
        </w:rPr>
        <w:t>.</w:t>
      </w:r>
    </w:p>
    <w:p w14:paraId="445DB982" w14:textId="77777777" w:rsidR="00F6008F" w:rsidRDefault="00691504" w:rsidP="002A11AF">
      <w:pPr>
        <w:rPr>
          <w:lang w:val="en-US"/>
        </w:rPr>
      </w:pPr>
      <w:r>
        <w:rPr>
          <w:lang w:val="en-US"/>
        </w:rPr>
        <w:t xml:space="preserve">We fast forward </w:t>
      </w:r>
      <w:r w:rsidR="00034F8F">
        <w:rPr>
          <w:lang w:val="en-US"/>
        </w:rPr>
        <w:t>through time, as religious myths kept forming the glue to allow us to function as a society for most of history.</w:t>
      </w:r>
      <w:r w:rsidR="00D73A55">
        <w:rPr>
          <w:lang w:val="en-US"/>
        </w:rPr>
        <w:t xml:space="preserve"> Over the span of history, our religious beliefs has allowed us to form increasingly complex legal system</w:t>
      </w:r>
      <w:r w:rsidR="00214C6F">
        <w:rPr>
          <w:lang w:val="en-US"/>
        </w:rPr>
        <w:t>s</w:t>
      </w:r>
      <w:r w:rsidR="00D73A55">
        <w:rPr>
          <w:lang w:val="en-US"/>
        </w:rPr>
        <w:t xml:space="preserve"> based on natural law.</w:t>
      </w:r>
      <w:r w:rsidR="002973BC">
        <w:rPr>
          <w:lang w:val="en-US"/>
        </w:rPr>
        <w:t xml:space="preserve"> </w:t>
      </w:r>
      <w:r w:rsidR="00214C6F">
        <w:rPr>
          <w:lang w:val="en-US"/>
        </w:rPr>
        <w:t>These</w:t>
      </w:r>
      <w:r w:rsidR="00D73A55">
        <w:rPr>
          <w:lang w:val="en-US"/>
        </w:rPr>
        <w:t xml:space="preserve"> system</w:t>
      </w:r>
      <w:r w:rsidR="00214C6F">
        <w:rPr>
          <w:lang w:val="en-US"/>
        </w:rPr>
        <w:t>s</w:t>
      </w:r>
      <w:r w:rsidR="00D73A55">
        <w:rPr>
          <w:lang w:val="en-US"/>
        </w:rPr>
        <w:t xml:space="preserve"> allowed us to form more stable societies</w:t>
      </w:r>
      <w:r w:rsidR="00F3440C">
        <w:rPr>
          <w:lang w:val="en-US"/>
        </w:rPr>
        <w:t xml:space="preserve"> and a</w:t>
      </w:r>
      <w:r w:rsidR="00D73A55">
        <w:rPr>
          <w:lang w:val="en-US"/>
        </w:rPr>
        <w:t>s law dictated what behavior was accepted, people could be appointed to enforce it</w:t>
      </w:r>
      <w:r w:rsidR="00214C6F">
        <w:rPr>
          <w:lang w:val="en-US"/>
        </w:rPr>
        <w:t>. Just like religion and territorial belie</w:t>
      </w:r>
      <w:r w:rsidR="003D3FBA">
        <w:rPr>
          <w:lang w:val="en-US"/>
        </w:rPr>
        <w:t>fs</w:t>
      </w:r>
      <w:r w:rsidR="00214C6F">
        <w:rPr>
          <w:lang w:val="en-US"/>
        </w:rPr>
        <w:t xml:space="preserve">, </w:t>
      </w:r>
      <w:r w:rsidR="006A58F4">
        <w:rPr>
          <w:lang w:val="en-US"/>
        </w:rPr>
        <w:t xml:space="preserve">our notion of law is a </w:t>
      </w:r>
      <w:r w:rsidR="00214C6F">
        <w:rPr>
          <w:lang w:val="en-US"/>
        </w:rPr>
        <w:t xml:space="preserve">social construct. It doesn’t exist anywhere </w:t>
      </w:r>
      <w:r w:rsidR="003D3FBA">
        <w:rPr>
          <w:lang w:val="en-US"/>
        </w:rPr>
        <w:t>but</w:t>
      </w:r>
      <w:r w:rsidR="00214C6F">
        <w:rPr>
          <w:lang w:val="en-US"/>
        </w:rPr>
        <w:t xml:space="preserve"> in our minds. Once again however, this social construct allowed us to better govern ourselves. </w:t>
      </w:r>
      <w:r w:rsidR="006A58F4">
        <w:rPr>
          <w:lang w:val="en-US"/>
        </w:rPr>
        <w:t xml:space="preserve">It </w:t>
      </w:r>
      <w:r w:rsidR="00214C6F">
        <w:rPr>
          <w:lang w:val="en-US"/>
        </w:rPr>
        <w:t>worked so well, that a</w:t>
      </w:r>
      <w:r w:rsidR="002A11AF">
        <w:rPr>
          <w:lang w:val="en-US"/>
        </w:rPr>
        <w:t xml:space="preserve">s civilization grew increasingly complex, we started codifying our </w:t>
      </w:r>
      <w:r w:rsidR="00674EE3">
        <w:rPr>
          <w:lang w:val="en-US"/>
        </w:rPr>
        <w:t>legal beliefs</w:t>
      </w:r>
      <w:r w:rsidR="006A58F4">
        <w:rPr>
          <w:lang w:val="en-US"/>
        </w:rPr>
        <w:t>, f</w:t>
      </w:r>
      <w:r w:rsidR="002973BC">
        <w:rPr>
          <w:lang w:val="en-US"/>
        </w:rPr>
        <w:t>irst in</w:t>
      </w:r>
      <w:r w:rsidR="002A11AF">
        <w:rPr>
          <w:lang w:val="en-US"/>
        </w:rPr>
        <w:t xml:space="preserve"> ancient Egypt</w:t>
      </w:r>
      <w:r w:rsidR="002973BC">
        <w:rPr>
          <w:lang w:val="en-US"/>
        </w:rPr>
        <w:t xml:space="preserve"> and later in</w:t>
      </w:r>
      <w:r w:rsidR="002A11AF">
        <w:rPr>
          <w:lang w:val="en-US"/>
        </w:rPr>
        <w:t xml:space="preserve"> ancient Greece and the Roman </w:t>
      </w:r>
      <w:r w:rsidR="002973BC">
        <w:rPr>
          <w:lang w:val="en-US"/>
        </w:rPr>
        <w:t>Empire</w:t>
      </w:r>
      <w:r w:rsidR="006A58F4">
        <w:rPr>
          <w:lang w:val="en-US"/>
        </w:rPr>
        <w:t xml:space="preserve">. </w:t>
      </w:r>
      <w:r w:rsidR="00214C6F">
        <w:rPr>
          <w:lang w:val="en-US"/>
        </w:rPr>
        <w:t xml:space="preserve">Not coincidentally, this went hand in hand with the codification of </w:t>
      </w:r>
      <w:r w:rsidR="002A11AF">
        <w:rPr>
          <w:lang w:val="en-US"/>
        </w:rPr>
        <w:t xml:space="preserve">organizational structures. </w:t>
      </w:r>
      <w:r w:rsidR="002973BC">
        <w:rPr>
          <w:lang w:val="en-US"/>
        </w:rPr>
        <w:t>Our g</w:t>
      </w:r>
      <w:r w:rsidR="002A11AF">
        <w:rPr>
          <w:lang w:val="en-US"/>
        </w:rPr>
        <w:t xml:space="preserve">overnance </w:t>
      </w:r>
      <w:r w:rsidR="002973BC">
        <w:rPr>
          <w:lang w:val="en-US"/>
        </w:rPr>
        <w:t xml:space="preserve">became </w:t>
      </w:r>
      <w:r w:rsidR="002A11AF">
        <w:rPr>
          <w:lang w:val="en-US"/>
        </w:rPr>
        <w:t>codified law.</w:t>
      </w:r>
      <w:r w:rsidR="006A58F4" w:rsidDel="006A58F4">
        <w:rPr>
          <w:lang w:val="en-US"/>
        </w:rPr>
        <w:t xml:space="preserve"> </w:t>
      </w:r>
    </w:p>
    <w:p w14:paraId="5AA29202" w14:textId="77777777" w:rsidR="003D3FBA" w:rsidRDefault="00025908" w:rsidP="002A11AF">
      <w:pPr>
        <w:rPr>
          <w:highlight w:val="yellow"/>
          <w:lang w:val="en-US"/>
        </w:rPr>
      </w:pPr>
      <w:r>
        <w:rPr>
          <w:lang w:val="en-US"/>
        </w:rPr>
        <w:t>Still, we</w:t>
      </w:r>
      <w:r w:rsidR="002973BC">
        <w:rPr>
          <w:lang w:val="en-US"/>
        </w:rPr>
        <w:t xml:space="preserve"> </w:t>
      </w:r>
      <w:r>
        <w:rPr>
          <w:lang w:val="en-US"/>
        </w:rPr>
        <w:t xml:space="preserve">did remain </w:t>
      </w:r>
      <w:r w:rsidR="002973BC">
        <w:rPr>
          <w:lang w:val="en-US"/>
        </w:rPr>
        <w:t xml:space="preserve">territorial. </w:t>
      </w:r>
      <w:r w:rsidR="00214C6F">
        <w:rPr>
          <w:lang w:val="en-US"/>
        </w:rPr>
        <w:t xml:space="preserve">Territorial conquest and commonalities between local </w:t>
      </w:r>
      <w:r w:rsidR="00F6008F">
        <w:rPr>
          <w:lang w:val="en-US"/>
        </w:rPr>
        <w:t xml:space="preserve">tribes </w:t>
      </w:r>
      <w:r w:rsidR="00214C6F">
        <w:rPr>
          <w:lang w:val="en-US"/>
        </w:rPr>
        <w:t>led to increasingly bigger communities</w:t>
      </w:r>
      <w:r w:rsidR="00F6008F">
        <w:rPr>
          <w:lang w:val="en-US"/>
        </w:rPr>
        <w:t xml:space="preserve"> and finally even nation-states and empires</w:t>
      </w:r>
      <w:r w:rsidR="00214C6F">
        <w:rPr>
          <w:lang w:val="en-US"/>
        </w:rPr>
        <w:t xml:space="preserve">, which were sustainable due to </w:t>
      </w:r>
      <w:r w:rsidR="00B26243">
        <w:rPr>
          <w:lang w:val="en-US"/>
        </w:rPr>
        <w:t xml:space="preserve">our newly found belief in codified governance. </w:t>
      </w:r>
      <w:r w:rsidR="00F6008F">
        <w:rPr>
          <w:lang w:val="en-US"/>
        </w:rPr>
        <w:t xml:space="preserve">Although better organized, we would still focus on the </w:t>
      </w:r>
      <w:r>
        <w:rPr>
          <w:lang w:val="en-US"/>
        </w:rPr>
        <w:t xml:space="preserve">same kind of territorial conquest that tribes had pursued. Complete empires emerged, with effective systems of delegation of power. </w:t>
      </w:r>
      <w:r w:rsidR="0052384B">
        <w:rPr>
          <w:lang w:val="en-US"/>
        </w:rPr>
        <w:t>T</w:t>
      </w:r>
      <w:r>
        <w:rPr>
          <w:lang w:val="en-US"/>
        </w:rPr>
        <w:t xml:space="preserve">erritorial beliefs gave people a common sense of union with other citizens of an empire. </w:t>
      </w:r>
      <w:r w:rsidRPr="0052384B">
        <w:rPr>
          <w:highlight w:val="yellow"/>
          <w:lang w:val="en-US"/>
        </w:rPr>
        <w:t xml:space="preserve">Today, we call such beliefs nationalism. </w:t>
      </w:r>
    </w:p>
    <w:p w14:paraId="29C83224" w14:textId="77777777" w:rsidR="00CD330B" w:rsidRDefault="00571A58" w:rsidP="002A11AF">
      <w:pPr>
        <w:rPr>
          <w:lang w:val="en-US"/>
        </w:rPr>
      </w:pPr>
      <w:r>
        <w:rPr>
          <w:highlight w:val="yellow"/>
          <w:lang w:val="en-US"/>
        </w:rPr>
        <w:t>From the 16</w:t>
      </w:r>
      <w:r w:rsidRPr="00F6008F">
        <w:rPr>
          <w:highlight w:val="yellow"/>
          <w:vertAlign w:val="superscript"/>
          <w:lang w:val="en-US"/>
        </w:rPr>
        <w:t>th</w:t>
      </w:r>
      <w:r>
        <w:rPr>
          <w:highlight w:val="yellow"/>
          <w:lang w:val="en-US"/>
        </w:rPr>
        <w:t xml:space="preserve"> century onwards</w:t>
      </w:r>
      <w:r w:rsidR="00B26243" w:rsidRPr="0052384B">
        <w:rPr>
          <w:highlight w:val="yellow"/>
          <w:lang w:val="en-US"/>
        </w:rPr>
        <w:t xml:space="preserve">, </w:t>
      </w:r>
      <w:r w:rsidR="00F6008F">
        <w:rPr>
          <w:highlight w:val="yellow"/>
          <w:lang w:val="en-US"/>
        </w:rPr>
        <w:t>nationalism</w:t>
      </w:r>
      <w:r w:rsidR="00B26243" w:rsidRPr="0052384B">
        <w:rPr>
          <w:highlight w:val="yellow"/>
          <w:lang w:val="en-US"/>
        </w:rPr>
        <w:t xml:space="preserve"> increasingly became a problem</w:t>
      </w:r>
      <w:r w:rsidR="00AB1179" w:rsidRPr="0052384B">
        <w:rPr>
          <w:highlight w:val="yellow"/>
          <w:lang w:val="en-US"/>
        </w:rPr>
        <w:t>. By now, we realized that there was substantial money to be made in global trade</w:t>
      </w:r>
      <w:r>
        <w:rPr>
          <w:highlight w:val="yellow"/>
          <w:lang w:val="en-US"/>
        </w:rPr>
        <w:t xml:space="preserve">, and we had started colonizing most of the known world to capitalize on it. </w:t>
      </w:r>
      <w:r w:rsidR="00AB1179" w:rsidRPr="0052384B">
        <w:rPr>
          <w:highlight w:val="yellow"/>
          <w:lang w:val="en-US"/>
        </w:rPr>
        <w:t>However,</w:t>
      </w:r>
      <w:r w:rsidR="00B26243" w:rsidRPr="0052384B">
        <w:rPr>
          <w:highlight w:val="yellow"/>
          <w:lang w:val="en-US"/>
        </w:rPr>
        <w:t xml:space="preserve"> colon</w:t>
      </w:r>
      <w:r w:rsidR="003D3FBA">
        <w:rPr>
          <w:highlight w:val="yellow"/>
          <w:lang w:val="en-US"/>
        </w:rPr>
        <w:t>ial</w:t>
      </w:r>
      <w:r w:rsidR="00B26243" w:rsidRPr="0052384B">
        <w:rPr>
          <w:highlight w:val="yellow"/>
          <w:lang w:val="en-US"/>
        </w:rPr>
        <w:t xml:space="preserve"> rebellions </w:t>
      </w:r>
      <w:r>
        <w:rPr>
          <w:highlight w:val="yellow"/>
          <w:lang w:val="en-US"/>
        </w:rPr>
        <w:t xml:space="preserve">based on nationalist beliefs </w:t>
      </w:r>
      <w:r w:rsidR="00B26243" w:rsidRPr="0052384B">
        <w:rPr>
          <w:highlight w:val="yellow"/>
          <w:lang w:val="en-US"/>
        </w:rPr>
        <w:t>and</w:t>
      </w:r>
      <w:r w:rsidR="00AB1179" w:rsidRPr="0052384B">
        <w:rPr>
          <w:highlight w:val="yellow"/>
          <w:lang w:val="en-US"/>
        </w:rPr>
        <w:t xml:space="preserve"> </w:t>
      </w:r>
      <w:r>
        <w:rPr>
          <w:highlight w:val="yellow"/>
          <w:lang w:val="en-US"/>
        </w:rPr>
        <w:t xml:space="preserve">complex </w:t>
      </w:r>
      <w:r w:rsidR="00AB1179" w:rsidRPr="0052384B">
        <w:rPr>
          <w:highlight w:val="yellow"/>
          <w:lang w:val="en-US"/>
        </w:rPr>
        <w:t xml:space="preserve">diplomatic relations </w:t>
      </w:r>
      <w:r w:rsidR="00B26243" w:rsidRPr="0052384B">
        <w:rPr>
          <w:highlight w:val="yellow"/>
          <w:lang w:val="en-US"/>
        </w:rPr>
        <w:t xml:space="preserve">between colonizers </w:t>
      </w:r>
      <w:r>
        <w:rPr>
          <w:highlight w:val="yellow"/>
          <w:lang w:val="en-US"/>
        </w:rPr>
        <w:t>made it increasingly difficult for states to trade effectively. R</w:t>
      </w:r>
      <w:r w:rsidR="00AB1179" w:rsidRPr="0052384B">
        <w:rPr>
          <w:highlight w:val="yellow"/>
          <w:lang w:val="en-US"/>
        </w:rPr>
        <w:t xml:space="preserve">ealizing </w:t>
      </w:r>
      <w:r w:rsidR="00B26243" w:rsidRPr="0052384B">
        <w:rPr>
          <w:highlight w:val="yellow"/>
          <w:lang w:val="en-US"/>
        </w:rPr>
        <w:t>these restraints on the nations’ trade</w:t>
      </w:r>
      <w:r w:rsidR="00AB1179" w:rsidRPr="0052384B">
        <w:rPr>
          <w:highlight w:val="yellow"/>
          <w:lang w:val="en-US"/>
        </w:rPr>
        <w:t xml:space="preserve">, daring </w:t>
      </w:r>
      <w:r w:rsidR="003D3FBA">
        <w:rPr>
          <w:highlight w:val="yellow"/>
          <w:lang w:val="en-US"/>
        </w:rPr>
        <w:t>traders</w:t>
      </w:r>
      <w:r w:rsidR="003D3FBA" w:rsidRPr="0052384B">
        <w:rPr>
          <w:highlight w:val="yellow"/>
          <w:lang w:val="en-US"/>
        </w:rPr>
        <w:t xml:space="preserve"> </w:t>
      </w:r>
      <w:r w:rsidR="00AB1179" w:rsidRPr="0052384B">
        <w:rPr>
          <w:highlight w:val="yellow"/>
          <w:lang w:val="en-US"/>
        </w:rPr>
        <w:t>came up with a new form of governance to capitalize on the opportunity at hand. In</w:t>
      </w:r>
      <w:r w:rsidR="00AB1179">
        <w:rPr>
          <w:lang w:val="en-US"/>
        </w:rPr>
        <w:t xml:space="preserve"> 1602, </w:t>
      </w:r>
      <w:r w:rsidR="00F6008F">
        <w:rPr>
          <w:lang w:val="en-US"/>
        </w:rPr>
        <w:t>Dutch</w:t>
      </w:r>
      <w:r w:rsidR="00AB1179">
        <w:rPr>
          <w:lang w:val="en-US"/>
        </w:rPr>
        <w:t xml:space="preserve"> East India Compan</w:t>
      </w:r>
      <w:r w:rsidR="00674EE3">
        <w:rPr>
          <w:lang w:val="en-US"/>
        </w:rPr>
        <w:t>y</w:t>
      </w:r>
      <w:r w:rsidR="00AB1179">
        <w:rPr>
          <w:lang w:val="en-US"/>
        </w:rPr>
        <w:t xml:space="preserve"> was established. </w:t>
      </w:r>
      <w:r w:rsidR="00B26243">
        <w:rPr>
          <w:lang w:val="en-US"/>
        </w:rPr>
        <w:t xml:space="preserve">It </w:t>
      </w:r>
      <w:r w:rsidR="00674EE3">
        <w:rPr>
          <w:lang w:val="en-US"/>
        </w:rPr>
        <w:t xml:space="preserve">marked </w:t>
      </w:r>
      <w:r w:rsidR="00CD330B">
        <w:rPr>
          <w:lang w:val="en-US"/>
        </w:rPr>
        <w:t xml:space="preserve">the beginning of </w:t>
      </w:r>
      <w:r w:rsidR="00674EE3">
        <w:rPr>
          <w:lang w:val="en-US"/>
        </w:rPr>
        <w:t xml:space="preserve">a new era of governance. In essence, we </w:t>
      </w:r>
      <w:r w:rsidR="00CD330B">
        <w:rPr>
          <w:lang w:val="en-US"/>
        </w:rPr>
        <w:t xml:space="preserve">had </w:t>
      </w:r>
      <w:r w:rsidR="00B26243">
        <w:rPr>
          <w:lang w:val="en-US"/>
        </w:rPr>
        <w:t xml:space="preserve">managed to make up a new social construct </w:t>
      </w:r>
      <w:r w:rsidR="00674EE3">
        <w:rPr>
          <w:lang w:val="en-US"/>
        </w:rPr>
        <w:t xml:space="preserve">to allow us to govern ourselves effectively: the publicly traded company. </w:t>
      </w:r>
    </w:p>
    <w:p w14:paraId="003859A3" w14:textId="77777777" w:rsidR="00CD330B" w:rsidRDefault="00674EE3" w:rsidP="002A11AF">
      <w:pPr>
        <w:rPr>
          <w:lang w:val="en-US"/>
        </w:rPr>
      </w:pPr>
      <w:r>
        <w:rPr>
          <w:lang w:val="en-US"/>
        </w:rPr>
        <w:t xml:space="preserve">This new </w:t>
      </w:r>
      <w:r w:rsidR="00B26243">
        <w:rPr>
          <w:lang w:val="en-US"/>
        </w:rPr>
        <w:t>construct</w:t>
      </w:r>
      <w:r>
        <w:rPr>
          <w:lang w:val="en-US"/>
        </w:rPr>
        <w:t xml:space="preserve">, rooted in our </w:t>
      </w:r>
      <w:r w:rsidR="00CD330B">
        <w:rPr>
          <w:lang w:val="en-US"/>
        </w:rPr>
        <w:t>system of codified legal beliefs, allowed us to imagine a new ‘entity’ that would exist separately from its earthly assets, owners and employees. Each of these could be replaced and the legal entity would continue existing. Like an imagined deity, concept of state</w:t>
      </w:r>
      <w:r w:rsidR="00186E37">
        <w:rPr>
          <w:lang w:val="en-US"/>
        </w:rPr>
        <w:t xml:space="preserve">, </w:t>
      </w:r>
      <w:r w:rsidR="00186E37" w:rsidRPr="00B26243">
        <w:rPr>
          <w:highlight w:val="yellow"/>
          <w:lang w:val="en-US"/>
        </w:rPr>
        <w:t>money</w:t>
      </w:r>
      <w:r w:rsidR="0044292B">
        <w:rPr>
          <w:lang w:val="en-US"/>
        </w:rPr>
        <w:t xml:space="preserve"> </w:t>
      </w:r>
      <w:r w:rsidR="00CD330B">
        <w:rPr>
          <w:lang w:val="en-US"/>
        </w:rPr>
        <w:t xml:space="preserve">or legal system, </w:t>
      </w:r>
      <w:r w:rsidR="00F6008F">
        <w:rPr>
          <w:lang w:val="en-US"/>
        </w:rPr>
        <w:t xml:space="preserve">this entity </w:t>
      </w:r>
      <w:r w:rsidR="00CD330B">
        <w:rPr>
          <w:lang w:val="en-US"/>
        </w:rPr>
        <w:t>exists in our minds</w:t>
      </w:r>
      <w:r w:rsidR="00B26243">
        <w:rPr>
          <w:lang w:val="en-US"/>
        </w:rPr>
        <w:t xml:space="preserve"> only</w:t>
      </w:r>
      <w:r w:rsidR="009052C5">
        <w:rPr>
          <w:lang w:val="en-US"/>
        </w:rPr>
        <w:t xml:space="preserve">. </w:t>
      </w:r>
      <w:r w:rsidR="00CD330B">
        <w:rPr>
          <w:lang w:val="en-US"/>
        </w:rPr>
        <w:t xml:space="preserve">In Sapiens, Yuval Noah Harari </w:t>
      </w:r>
      <w:r w:rsidR="00FD6E43">
        <w:rPr>
          <w:lang w:val="en-US"/>
        </w:rPr>
        <w:t>illustrates</w:t>
      </w:r>
      <w:r w:rsidR="00CD330B">
        <w:rPr>
          <w:lang w:val="en-US"/>
        </w:rPr>
        <w:t xml:space="preserve"> this beautifully:</w:t>
      </w:r>
    </w:p>
    <w:p w14:paraId="0CD36B6E" w14:textId="77777777" w:rsidR="00CD330B" w:rsidRPr="00FD6E43" w:rsidRDefault="00CD330B" w:rsidP="002A11AF">
      <w:pPr>
        <w:rPr>
          <w:i/>
          <w:lang w:val="en-US"/>
        </w:rPr>
      </w:pPr>
      <w:r w:rsidRPr="00FD6E43">
        <w:rPr>
          <w:i/>
          <w:lang w:val="en-US"/>
        </w:rPr>
        <w:t xml:space="preserve">People easily understand that primitives cement their social order by believing in sorcerers, ghosts and spirits, and gathering each full moon to dance together around the campfire. What we fail to appreciate is that our modern institutions </w:t>
      </w:r>
      <w:r w:rsidR="00FD6E43" w:rsidRPr="00FD6E43">
        <w:rPr>
          <w:i/>
          <w:lang w:val="en-US"/>
        </w:rPr>
        <w:t>function on exactly the same basis. Modern Business-people and lawyers are, in fact, powerful sorcerers.</w:t>
      </w:r>
      <w:r w:rsidR="00FD6E43">
        <w:rPr>
          <w:i/>
          <w:lang w:val="en-US"/>
        </w:rPr>
        <w:t>[…] If a priest</w:t>
      </w:r>
      <w:r w:rsidR="00681C4D">
        <w:rPr>
          <w:i/>
          <w:lang w:val="en-US"/>
        </w:rPr>
        <w:t xml:space="preserve"> goes through all the required spells and oaths,</w:t>
      </w:r>
      <w:r w:rsidR="00FD6E43">
        <w:rPr>
          <w:i/>
          <w:lang w:val="en-US"/>
        </w:rPr>
        <w:t xml:space="preserve"> exclaims ‘Hoc </w:t>
      </w:r>
      <w:proofErr w:type="spellStart"/>
      <w:r w:rsidR="00FD6E43">
        <w:rPr>
          <w:i/>
          <w:lang w:val="en-US"/>
        </w:rPr>
        <w:t>est</w:t>
      </w:r>
      <w:proofErr w:type="spellEnd"/>
      <w:r w:rsidR="00FD6E43">
        <w:rPr>
          <w:i/>
          <w:lang w:val="en-US"/>
        </w:rPr>
        <w:t xml:space="preserve"> corpus </w:t>
      </w:r>
      <w:proofErr w:type="spellStart"/>
      <w:r w:rsidR="00FD6E43">
        <w:rPr>
          <w:i/>
          <w:lang w:val="en-US"/>
        </w:rPr>
        <w:t>meum</w:t>
      </w:r>
      <w:proofErr w:type="spellEnd"/>
      <w:r w:rsidR="00FD6E43">
        <w:rPr>
          <w:i/>
          <w:lang w:val="en-US"/>
        </w:rPr>
        <w:t xml:space="preserve">!’, </w:t>
      </w:r>
      <w:r w:rsidR="00681C4D">
        <w:rPr>
          <w:i/>
          <w:lang w:val="en-US"/>
        </w:rPr>
        <w:t xml:space="preserve">then </w:t>
      </w:r>
      <w:r w:rsidR="00FD6E43">
        <w:rPr>
          <w:i/>
          <w:lang w:val="en-US"/>
        </w:rPr>
        <w:t xml:space="preserve">hocus </w:t>
      </w:r>
      <w:proofErr w:type="spellStart"/>
      <w:r w:rsidR="00FD6E43">
        <w:rPr>
          <w:i/>
          <w:lang w:val="en-US"/>
        </w:rPr>
        <w:t>popus</w:t>
      </w:r>
      <w:proofErr w:type="spellEnd"/>
      <w:r w:rsidR="00FD6E43">
        <w:rPr>
          <w:i/>
          <w:lang w:val="en-US"/>
        </w:rPr>
        <w:t xml:space="preserve"> -  bread is turned into Christ’s flesh. In the same fashion, when a lawyer goes through all the required spells and oaths, using a nicely decorated piece of paper, affixing his ornate signature to a piece of paper, then hocus pocus, a company is created.</w:t>
      </w:r>
    </w:p>
    <w:p w14:paraId="25CD0AB2" w14:textId="77777777" w:rsidR="009A0BA0" w:rsidRDefault="00B26243" w:rsidP="002A11AF">
      <w:pPr>
        <w:rPr>
          <w:lang w:val="en-US"/>
        </w:rPr>
      </w:pPr>
      <w:r>
        <w:rPr>
          <w:lang w:val="en-US"/>
        </w:rPr>
        <w:lastRenderedPageBreak/>
        <w:t>Today</w:t>
      </w:r>
      <w:r w:rsidR="00FD6E43">
        <w:rPr>
          <w:lang w:val="en-US"/>
        </w:rPr>
        <w:t xml:space="preserve">, governance through the concept of big multinational companies has </w:t>
      </w:r>
      <w:r w:rsidR="009A0BA0">
        <w:rPr>
          <w:lang w:val="en-US"/>
        </w:rPr>
        <w:t xml:space="preserve">arguably </w:t>
      </w:r>
      <w:r w:rsidR="00FD6E43">
        <w:rPr>
          <w:lang w:val="en-US"/>
        </w:rPr>
        <w:t xml:space="preserve">become more powerful than territorial </w:t>
      </w:r>
      <w:r w:rsidR="009A0BA0">
        <w:rPr>
          <w:lang w:val="en-US"/>
        </w:rPr>
        <w:t>or religious governance</w:t>
      </w:r>
      <w:r w:rsidR="00FD6E43">
        <w:rPr>
          <w:lang w:val="en-US"/>
        </w:rPr>
        <w:t xml:space="preserve">. </w:t>
      </w:r>
      <w:r w:rsidR="00440863">
        <w:rPr>
          <w:lang w:val="en-US"/>
        </w:rPr>
        <w:t>In fact, in the past 400 years, shareholder-value</w:t>
      </w:r>
      <w:r w:rsidR="00F6008F">
        <w:rPr>
          <w:lang w:val="en-US"/>
        </w:rPr>
        <w:t xml:space="preserve"> </w:t>
      </w:r>
      <w:r w:rsidR="00440863">
        <w:rPr>
          <w:lang w:val="en-US"/>
        </w:rPr>
        <w:t>maximizing compan</w:t>
      </w:r>
      <w:r w:rsidR="00F6008F">
        <w:rPr>
          <w:lang w:val="en-US"/>
        </w:rPr>
        <w:t>ies have</w:t>
      </w:r>
      <w:r w:rsidR="00440863">
        <w:rPr>
          <w:lang w:val="en-US"/>
        </w:rPr>
        <w:t xml:space="preserve"> led to more technological achievement and welfare </w:t>
      </w:r>
      <w:r w:rsidR="009052C5">
        <w:rPr>
          <w:lang w:val="en-US"/>
        </w:rPr>
        <w:t>than ever before.</w:t>
      </w:r>
      <w:r w:rsidR="009F11BA">
        <w:rPr>
          <w:rStyle w:val="Verwijzingopmerking"/>
        </w:rPr>
        <w:commentReference w:id="12"/>
      </w:r>
      <w:r w:rsidR="00440863">
        <w:rPr>
          <w:lang w:val="en-US"/>
        </w:rPr>
        <w:t xml:space="preserve"> T</w:t>
      </w:r>
      <w:r w:rsidR="009A0BA0">
        <w:rPr>
          <w:lang w:val="en-US"/>
        </w:rPr>
        <w:t xml:space="preserve">he revenue of the biggest </w:t>
      </w:r>
      <w:r w:rsidR="00440863">
        <w:rPr>
          <w:lang w:val="en-US"/>
        </w:rPr>
        <w:t xml:space="preserve">corporations now </w:t>
      </w:r>
      <w:r w:rsidR="009A0BA0">
        <w:rPr>
          <w:lang w:val="en-US"/>
        </w:rPr>
        <w:t xml:space="preserve">dwarfs the GDP of most </w:t>
      </w:r>
      <w:r w:rsidR="00F6008F">
        <w:rPr>
          <w:lang w:val="en-US"/>
        </w:rPr>
        <w:t>states</w:t>
      </w:r>
      <w:r w:rsidR="009A0BA0">
        <w:rPr>
          <w:lang w:val="en-US"/>
        </w:rPr>
        <w:t xml:space="preserve">. </w:t>
      </w:r>
      <w:r w:rsidR="00440863">
        <w:rPr>
          <w:lang w:val="en-US"/>
        </w:rPr>
        <w:t>So how has this new kind of organization become so important?</w:t>
      </w:r>
    </w:p>
    <w:p w14:paraId="46200534" w14:textId="77777777" w:rsidR="00CD330B" w:rsidRDefault="009052C5" w:rsidP="002A11AF">
      <w:pPr>
        <w:rPr>
          <w:lang w:val="en-US"/>
        </w:rPr>
      </w:pPr>
      <w:r>
        <w:rPr>
          <w:lang w:val="en-US"/>
        </w:rPr>
        <w:t xml:space="preserve">Simply said, </w:t>
      </w:r>
      <w:r w:rsidR="00440863">
        <w:rPr>
          <w:lang w:val="en-US"/>
        </w:rPr>
        <w:t xml:space="preserve">corporate governance unites people on the basis of one </w:t>
      </w:r>
      <w:r>
        <w:rPr>
          <w:lang w:val="en-US"/>
        </w:rPr>
        <w:t xml:space="preserve">very strong common </w:t>
      </w:r>
      <w:r w:rsidR="00440863">
        <w:rPr>
          <w:lang w:val="en-US"/>
        </w:rPr>
        <w:t xml:space="preserve">interest: making money. </w:t>
      </w:r>
      <w:r w:rsidR="00BB2264">
        <w:rPr>
          <w:lang w:val="en-US"/>
        </w:rPr>
        <w:t>Ever s</w:t>
      </w:r>
      <w:r>
        <w:rPr>
          <w:lang w:val="en-US"/>
        </w:rPr>
        <w:t xml:space="preserve">ince people in the developed world don’t have to focus on survival, </w:t>
      </w:r>
      <w:r w:rsidR="00F6008F">
        <w:rPr>
          <w:lang w:val="en-US"/>
        </w:rPr>
        <w:t xml:space="preserve">they </w:t>
      </w:r>
      <w:r>
        <w:rPr>
          <w:lang w:val="en-US"/>
        </w:rPr>
        <w:t xml:space="preserve">have focused on accruing as much </w:t>
      </w:r>
      <w:r w:rsidR="00BB2264">
        <w:rPr>
          <w:lang w:val="en-US"/>
        </w:rPr>
        <w:t>money</w:t>
      </w:r>
      <w:r>
        <w:rPr>
          <w:lang w:val="en-US"/>
        </w:rPr>
        <w:t xml:space="preserve"> as possible. Money, together with status, is what drives us, and </w:t>
      </w:r>
      <w:r w:rsidR="00F6008F">
        <w:rPr>
          <w:lang w:val="en-US"/>
        </w:rPr>
        <w:t xml:space="preserve">companies are effective because </w:t>
      </w:r>
      <w:r>
        <w:rPr>
          <w:lang w:val="en-US"/>
        </w:rPr>
        <w:t>a</w:t>
      </w:r>
      <w:r w:rsidR="00440863">
        <w:rPr>
          <w:lang w:val="en-US"/>
        </w:rPr>
        <w:t xml:space="preserve">ll stakeholders in a company </w:t>
      </w:r>
      <w:r w:rsidR="00F6008F">
        <w:rPr>
          <w:lang w:val="en-US"/>
        </w:rPr>
        <w:t xml:space="preserve">are united by having a financial </w:t>
      </w:r>
      <w:r w:rsidR="00440863">
        <w:rPr>
          <w:lang w:val="en-US"/>
        </w:rPr>
        <w:t>interest</w:t>
      </w:r>
      <w:r w:rsidR="00F6008F">
        <w:rPr>
          <w:lang w:val="en-US"/>
        </w:rPr>
        <w:t xml:space="preserve"> in the success of the company</w:t>
      </w:r>
      <w:r w:rsidR="00440863">
        <w:rPr>
          <w:lang w:val="en-US"/>
        </w:rPr>
        <w:t xml:space="preserve">. </w:t>
      </w:r>
      <w:r>
        <w:rPr>
          <w:lang w:val="en-US"/>
        </w:rPr>
        <w:t xml:space="preserve">Over time, </w:t>
      </w:r>
      <w:r w:rsidR="00F6008F">
        <w:rPr>
          <w:lang w:val="en-US"/>
        </w:rPr>
        <w:t xml:space="preserve">we started figuring </w:t>
      </w:r>
      <w:r w:rsidR="00440863">
        <w:rPr>
          <w:lang w:val="en-US"/>
        </w:rPr>
        <w:t xml:space="preserve">out the best way </w:t>
      </w:r>
      <w:r w:rsidR="009F11BA">
        <w:rPr>
          <w:lang w:val="en-US"/>
        </w:rPr>
        <w:t xml:space="preserve">to </w:t>
      </w:r>
      <w:r w:rsidR="00440863">
        <w:rPr>
          <w:lang w:val="en-US"/>
        </w:rPr>
        <w:t>be governed within a company</w:t>
      </w:r>
      <w:r w:rsidR="00BB2264">
        <w:rPr>
          <w:lang w:val="en-US"/>
        </w:rPr>
        <w:t xml:space="preserve">, and so, the </w:t>
      </w:r>
      <w:r w:rsidR="00440863">
        <w:rPr>
          <w:lang w:val="en-US"/>
        </w:rPr>
        <w:t xml:space="preserve">field of corporate governance </w:t>
      </w:r>
      <w:r w:rsidR="00F6008F">
        <w:rPr>
          <w:lang w:val="en-US"/>
        </w:rPr>
        <w:t>emerged</w:t>
      </w:r>
      <w:r w:rsidR="00BB2264">
        <w:rPr>
          <w:lang w:val="en-US"/>
        </w:rPr>
        <w:t>.</w:t>
      </w:r>
      <w:r w:rsidR="00440863">
        <w:rPr>
          <w:lang w:val="en-US"/>
        </w:rPr>
        <w:t xml:space="preserve"> This field is occupied </w:t>
      </w:r>
      <w:r w:rsidR="00FD6E43">
        <w:rPr>
          <w:lang w:val="en-US"/>
        </w:rPr>
        <w:t xml:space="preserve">with patterns of rule within businesses – </w:t>
      </w:r>
      <w:r w:rsidR="009F11BA">
        <w:rPr>
          <w:lang w:val="en-US"/>
        </w:rPr>
        <w:t xml:space="preserve">with </w:t>
      </w:r>
      <w:r w:rsidR="00FD6E43">
        <w:rPr>
          <w:lang w:val="en-US"/>
        </w:rPr>
        <w:t xml:space="preserve">the systems, institutions and norms by which </w:t>
      </w:r>
      <w:r w:rsidR="008557F6">
        <w:rPr>
          <w:lang w:val="en-US"/>
        </w:rPr>
        <w:t xml:space="preserve">businesses are </w:t>
      </w:r>
      <w:r w:rsidR="00FD6E43">
        <w:rPr>
          <w:lang w:val="en-US"/>
        </w:rPr>
        <w:t>directed and controlled</w:t>
      </w:r>
      <w:r w:rsidR="00440863">
        <w:rPr>
          <w:lang w:val="en-US"/>
        </w:rPr>
        <w:t>.</w:t>
      </w:r>
      <w:r w:rsidR="00D3520E">
        <w:rPr>
          <w:lang w:val="en-US"/>
        </w:rPr>
        <w:t xml:space="preserve"> </w:t>
      </w:r>
    </w:p>
    <w:p w14:paraId="55746F79" w14:textId="77777777" w:rsidR="00D3520E" w:rsidRDefault="00F6008F" w:rsidP="00D3520E">
      <w:pPr>
        <w:rPr>
          <w:lang w:val="en-US"/>
        </w:rPr>
      </w:pPr>
      <w:r>
        <w:rPr>
          <w:lang w:val="en-US"/>
        </w:rPr>
        <w:t>Now,</w:t>
      </w:r>
      <w:r w:rsidR="008557F6">
        <w:rPr>
          <w:lang w:val="en-US"/>
        </w:rPr>
        <w:t xml:space="preserve"> </w:t>
      </w:r>
      <w:r w:rsidR="00440863">
        <w:rPr>
          <w:lang w:val="en-US"/>
        </w:rPr>
        <w:t xml:space="preserve">a new form of governance is appearing. This new form of organizing ourselves has been made possible by a great human achievement: </w:t>
      </w:r>
      <w:r w:rsidR="00D3520E">
        <w:rPr>
          <w:lang w:val="en-US"/>
        </w:rPr>
        <w:t xml:space="preserve">the creation of the internet. This worldwide communication system has led to radical changes in our daily lives. </w:t>
      </w:r>
      <w:r w:rsidR="009F29AB">
        <w:rPr>
          <w:lang w:val="en-US"/>
        </w:rPr>
        <w:t>For</w:t>
      </w:r>
      <w:r w:rsidR="00D3520E">
        <w:rPr>
          <w:lang w:val="en-US"/>
        </w:rPr>
        <w:t xml:space="preserve"> the first time</w:t>
      </w:r>
      <w:r w:rsidR="009F29AB">
        <w:rPr>
          <w:lang w:val="en-US"/>
        </w:rPr>
        <w:t>,</w:t>
      </w:r>
      <w:r w:rsidR="00D3520E">
        <w:rPr>
          <w:lang w:val="en-US"/>
        </w:rPr>
        <w:t xml:space="preserve"> people all around the world are able to communicate </w:t>
      </w:r>
      <w:r w:rsidR="00440863">
        <w:rPr>
          <w:lang w:val="en-US"/>
        </w:rPr>
        <w:t xml:space="preserve">with each other </w:t>
      </w:r>
      <w:r w:rsidR="009F29AB">
        <w:rPr>
          <w:lang w:val="en-US"/>
        </w:rPr>
        <w:t>instantly</w:t>
      </w:r>
      <w:r w:rsidR="00D3520E">
        <w:rPr>
          <w:lang w:val="en-US"/>
        </w:rPr>
        <w:t xml:space="preserve">. </w:t>
      </w:r>
      <w:r w:rsidR="009F29AB">
        <w:rPr>
          <w:lang w:val="en-US"/>
        </w:rPr>
        <w:t xml:space="preserve">This communication is allowing us to form </w:t>
      </w:r>
      <w:r w:rsidR="00440863">
        <w:rPr>
          <w:lang w:val="en-US"/>
        </w:rPr>
        <w:t xml:space="preserve">new </w:t>
      </w:r>
      <w:r w:rsidR="009F29AB">
        <w:rPr>
          <w:lang w:val="en-US"/>
        </w:rPr>
        <w:t>communities</w:t>
      </w:r>
      <w:r w:rsidR="003752ED">
        <w:rPr>
          <w:lang w:val="en-US"/>
        </w:rPr>
        <w:t xml:space="preserve">. These communities are </w:t>
      </w:r>
      <w:r w:rsidR="00440863">
        <w:rPr>
          <w:lang w:val="en-US"/>
        </w:rPr>
        <w:t xml:space="preserve">not very </w:t>
      </w:r>
      <w:r w:rsidR="003752ED">
        <w:rPr>
          <w:lang w:val="en-US"/>
        </w:rPr>
        <w:t xml:space="preserve">different from early tribes, albeit they </w:t>
      </w:r>
      <w:r w:rsidR="009F29AB">
        <w:rPr>
          <w:lang w:val="en-US"/>
        </w:rPr>
        <w:t>are not based on territorial</w:t>
      </w:r>
      <w:r w:rsidR="003752ED">
        <w:rPr>
          <w:lang w:val="en-US"/>
        </w:rPr>
        <w:t xml:space="preserve"> </w:t>
      </w:r>
      <w:commentRangeStart w:id="13"/>
      <w:r w:rsidR="006A58F4">
        <w:rPr>
          <w:lang w:val="en-US"/>
        </w:rPr>
        <w:t>beliefs</w:t>
      </w:r>
      <w:r w:rsidR="008557F6">
        <w:rPr>
          <w:lang w:val="en-US"/>
        </w:rPr>
        <w:t xml:space="preserve"> </w:t>
      </w:r>
      <w:commentRangeEnd w:id="13"/>
      <w:r w:rsidR="008557F6">
        <w:rPr>
          <w:rStyle w:val="Verwijzingopmerking"/>
        </w:rPr>
        <w:commentReference w:id="13"/>
      </w:r>
      <w:r w:rsidR="003752ED">
        <w:rPr>
          <w:lang w:val="en-US"/>
        </w:rPr>
        <w:t>or</w:t>
      </w:r>
      <w:r w:rsidR="009F29AB">
        <w:rPr>
          <w:lang w:val="en-US"/>
        </w:rPr>
        <w:t xml:space="preserve"> religious myths</w:t>
      </w:r>
      <w:r w:rsidR="003752ED">
        <w:rPr>
          <w:lang w:val="en-US"/>
        </w:rPr>
        <w:t xml:space="preserve">. Instead, they have organically emerged around </w:t>
      </w:r>
      <w:r w:rsidR="00D3520E">
        <w:rPr>
          <w:lang w:val="en-US"/>
        </w:rPr>
        <w:t xml:space="preserve">shared </w:t>
      </w:r>
      <w:r w:rsidR="009F29AB">
        <w:rPr>
          <w:lang w:val="en-US"/>
        </w:rPr>
        <w:t xml:space="preserve">commonalities and </w:t>
      </w:r>
      <w:r w:rsidR="00D3520E">
        <w:rPr>
          <w:lang w:val="en-US"/>
        </w:rPr>
        <w:t>interests</w:t>
      </w:r>
      <w:r w:rsidR="00440863">
        <w:rPr>
          <w:lang w:val="en-US"/>
        </w:rPr>
        <w:t xml:space="preserve"> between people all over the world</w:t>
      </w:r>
      <w:r w:rsidR="00D3520E">
        <w:rPr>
          <w:lang w:val="en-US"/>
        </w:rPr>
        <w:t xml:space="preserve">. </w:t>
      </w:r>
      <w:r w:rsidR="00440863">
        <w:rPr>
          <w:lang w:val="en-US"/>
        </w:rPr>
        <w:t xml:space="preserve">On </w:t>
      </w:r>
      <w:r w:rsidR="00D3520E">
        <w:rPr>
          <w:lang w:val="en-US"/>
        </w:rPr>
        <w:t xml:space="preserve">Reddit alone, you can find over 1.2 million of </w:t>
      </w:r>
      <w:r w:rsidR="00440863">
        <w:rPr>
          <w:lang w:val="en-US"/>
        </w:rPr>
        <w:t>these communities</w:t>
      </w:r>
      <w:r w:rsidR="00D3520E">
        <w:rPr>
          <w:lang w:val="en-US"/>
        </w:rPr>
        <w:t xml:space="preserve">. </w:t>
      </w:r>
      <w:r>
        <w:rPr>
          <w:lang w:val="en-US"/>
        </w:rPr>
        <w:t xml:space="preserve">Community </w:t>
      </w:r>
      <w:r w:rsidR="009F29AB">
        <w:rPr>
          <w:lang w:val="en-US"/>
        </w:rPr>
        <w:t xml:space="preserve">governance </w:t>
      </w:r>
      <w:r w:rsidR="00440863">
        <w:rPr>
          <w:lang w:val="en-US"/>
        </w:rPr>
        <w:t xml:space="preserve">is implemented through </w:t>
      </w:r>
      <w:r w:rsidR="009A0BA0">
        <w:rPr>
          <w:lang w:val="en-US"/>
        </w:rPr>
        <w:t xml:space="preserve">voting systems and </w:t>
      </w:r>
      <w:r w:rsidR="009F29AB">
        <w:rPr>
          <w:lang w:val="en-US"/>
        </w:rPr>
        <w:t>moderation</w:t>
      </w:r>
      <w:r w:rsidR="00440863">
        <w:rPr>
          <w:lang w:val="en-US"/>
        </w:rPr>
        <w:t>,</w:t>
      </w:r>
      <w:r w:rsidR="009F29AB">
        <w:rPr>
          <w:lang w:val="en-US"/>
        </w:rPr>
        <w:t xml:space="preserve"> based on shared beliefs on </w:t>
      </w:r>
      <w:r w:rsidR="00440863">
        <w:rPr>
          <w:lang w:val="en-US"/>
        </w:rPr>
        <w:t xml:space="preserve">the kind of content and behavior that is to </w:t>
      </w:r>
      <w:r w:rsidR="003752ED">
        <w:rPr>
          <w:lang w:val="en-US"/>
        </w:rPr>
        <w:t>be allowed</w:t>
      </w:r>
      <w:r w:rsidR="009F29AB">
        <w:rPr>
          <w:lang w:val="en-US"/>
        </w:rPr>
        <w:t xml:space="preserve"> in the subforum</w:t>
      </w:r>
      <w:r w:rsidR="003752ED">
        <w:rPr>
          <w:lang w:val="en-US"/>
        </w:rPr>
        <w:t xml:space="preserve">. </w:t>
      </w:r>
      <w:r w:rsidR="00440863">
        <w:rPr>
          <w:lang w:val="en-US"/>
        </w:rPr>
        <w:t xml:space="preserve">Communities are increasingly distinctive from each other due to distinctive uses of language and memes that are specific to the forum. </w:t>
      </w:r>
      <w:r w:rsidR="009A0BA0">
        <w:rPr>
          <w:lang w:val="en-US"/>
        </w:rPr>
        <w:t xml:space="preserve">What’s more, we </w:t>
      </w:r>
      <w:r w:rsidR="00440863">
        <w:rPr>
          <w:lang w:val="en-US"/>
        </w:rPr>
        <w:t>are even starting to</w:t>
      </w:r>
      <w:r w:rsidR="009A0BA0">
        <w:rPr>
          <w:lang w:val="en-US"/>
        </w:rPr>
        <w:t xml:space="preserve"> see</w:t>
      </w:r>
      <w:r w:rsidR="003752ED">
        <w:rPr>
          <w:lang w:val="en-US"/>
        </w:rPr>
        <w:t xml:space="preserve"> rivalries between these communities</w:t>
      </w:r>
      <w:r w:rsidR="003E473E">
        <w:rPr>
          <w:lang w:val="en-US"/>
        </w:rPr>
        <w:t xml:space="preserve">; a form of new-age </w:t>
      </w:r>
      <w:r w:rsidR="003752ED">
        <w:rPr>
          <w:lang w:val="en-US"/>
        </w:rPr>
        <w:t>tribalism.</w:t>
      </w:r>
    </w:p>
    <w:p w14:paraId="6EE5535D" w14:textId="77777777" w:rsidR="008378DB" w:rsidRDefault="006A58F4" w:rsidP="008378DB">
      <w:pPr>
        <w:rPr>
          <w:lang w:val="en-US"/>
        </w:rPr>
      </w:pPr>
      <w:r>
        <w:rPr>
          <w:lang w:val="en-US"/>
        </w:rPr>
        <w:t xml:space="preserve">One of the more important tribes </w:t>
      </w:r>
      <w:r w:rsidR="003E473E">
        <w:rPr>
          <w:lang w:val="en-US"/>
        </w:rPr>
        <w:t>was organized</w:t>
      </w:r>
      <w:r>
        <w:rPr>
          <w:lang w:val="en-US"/>
        </w:rPr>
        <w:t xml:space="preserve"> around an electronic mailing since the late 1980s. Going</w:t>
      </w:r>
      <w:r w:rsidR="008378DB">
        <w:rPr>
          <w:lang w:val="en-US"/>
        </w:rPr>
        <w:t xml:space="preserve"> by the name of </w:t>
      </w:r>
      <w:r>
        <w:rPr>
          <w:lang w:val="en-US"/>
        </w:rPr>
        <w:t>‘</w:t>
      </w:r>
      <w:proofErr w:type="spellStart"/>
      <w:r w:rsidR="008378DB">
        <w:rPr>
          <w:lang w:val="en-US"/>
        </w:rPr>
        <w:t>cypherpunks</w:t>
      </w:r>
      <w:proofErr w:type="spellEnd"/>
      <w:r>
        <w:rPr>
          <w:lang w:val="en-US"/>
        </w:rPr>
        <w:t>’</w:t>
      </w:r>
      <w:r w:rsidR="008378DB">
        <w:rPr>
          <w:lang w:val="en-US"/>
        </w:rPr>
        <w:t xml:space="preserve">, a group of individuals </w:t>
      </w:r>
      <w:r w:rsidR="003752ED">
        <w:rPr>
          <w:lang w:val="en-US"/>
        </w:rPr>
        <w:t>with shared beliefs about the importance of cryptography and privacy-enhancing technologies</w:t>
      </w:r>
      <w:r w:rsidR="008378DB">
        <w:rPr>
          <w:lang w:val="en-US"/>
        </w:rPr>
        <w:t xml:space="preserve"> </w:t>
      </w:r>
      <w:r>
        <w:rPr>
          <w:lang w:val="en-US"/>
        </w:rPr>
        <w:t xml:space="preserve">continuously explored </w:t>
      </w:r>
      <w:r w:rsidR="008378DB">
        <w:rPr>
          <w:lang w:val="en-US"/>
        </w:rPr>
        <w:t>a number of technical, cryptographic concepts</w:t>
      </w:r>
      <w:r>
        <w:rPr>
          <w:lang w:val="en-US"/>
        </w:rPr>
        <w:t>.</w:t>
      </w:r>
      <w:ins w:id="14" w:author="Thijs Maas" w:date="2018-06-13T10:35:00Z">
        <w:r>
          <w:rPr>
            <w:lang w:val="en-US"/>
          </w:rPr>
          <w:t xml:space="preserve"> </w:t>
        </w:r>
      </w:ins>
      <w:r w:rsidR="008378DB">
        <w:rPr>
          <w:lang w:val="en-US"/>
        </w:rPr>
        <w:t>Many of these concepts would later form the basis for a new myth to believe in</w:t>
      </w:r>
      <w:r w:rsidR="00AA55E4">
        <w:rPr>
          <w:lang w:val="en-US"/>
        </w:rPr>
        <w:t>. This myth would</w:t>
      </w:r>
      <w:r w:rsidR="008378DB">
        <w:rPr>
          <w:lang w:val="en-US"/>
        </w:rPr>
        <w:t xml:space="preserve"> be </w:t>
      </w:r>
      <w:r w:rsidR="008557F6">
        <w:rPr>
          <w:lang w:val="en-US"/>
        </w:rPr>
        <w:t xml:space="preserve">the feasibility of an existence </w:t>
      </w:r>
      <w:r w:rsidR="008378DB">
        <w:rPr>
          <w:lang w:val="en-US"/>
        </w:rPr>
        <w:t xml:space="preserve">completely separate from </w:t>
      </w:r>
      <w:r w:rsidR="008557F6">
        <w:rPr>
          <w:lang w:val="en-US"/>
        </w:rPr>
        <w:t xml:space="preserve">today’s </w:t>
      </w:r>
      <w:r w:rsidR="00117EDB">
        <w:rPr>
          <w:lang w:val="en-US"/>
        </w:rPr>
        <w:t xml:space="preserve">social constructs such as </w:t>
      </w:r>
      <w:r w:rsidR="008378DB">
        <w:rPr>
          <w:lang w:val="en-US"/>
        </w:rPr>
        <w:t>the state, banks and corporations</w:t>
      </w:r>
      <w:r w:rsidR="00117EDB">
        <w:rPr>
          <w:lang w:val="en-US"/>
        </w:rPr>
        <w:t>. It was named</w:t>
      </w:r>
      <w:r w:rsidR="00AA55E4">
        <w:rPr>
          <w:lang w:val="en-US"/>
        </w:rPr>
        <w:t xml:space="preserve"> </w:t>
      </w:r>
      <w:r w:rsidR="008378DB">
        <w:rPr>
          <w:lang w:val="en-US"/>
        </w:rPr>
        <w:t xml:space="preserve">Bitcoin. </w:t>
      </w:r>
    </w:p>
    <w:p w14:paraId="6EBC11E4" w14:textId="77777777" w:rsidR="00C32AA3" w:rsidRDefault="006A58F4" w:rsidP="008378DB">
      <w:pPr>
        <w:rPr>
          <w:lang w:val="en-US"/>
        </w:rPr>
      </w:pPr>
      <w:r>
        <w:rPr>
          <w:lang w:val="en-US"/>
        </w:rPr>
        <w:t xml:space="preserve">Many rejected </w:t>
      </w:r>
      <w:r w:rsidR="00DB1270">
        <w:rPr>
          <w:lang w:val="en-US"/>
        </w:rPr>
        <w:t xml:space="preserve">the idea instantly as a surreal daydream of magical internet money created out of thin air. However, </w:t>
      </w:r>
      <w:r w:rsidR="00117EDB">
        <w:rPr>
          <w:lang w:val="en-US"/>
        </w:rPr>
        <w:t>Bitcoin</w:t>
      </w:r>
      <w:r w:rsidR="00DB1270">
        <w:rPr>
          <w:lang w:val="en-US"/>
        </w:rPr>
        <w:t xml:space="preserve"> kept being </w:t>
      </w:r>
      <w:r w:rsidR="00117EDB">
        <w:rPr>
          <w:lang w:val="en-US"/>
        </w:rPr>
        <w:t xml:space="preserve">developed by a community of online developers </w:t>
      </w:r>
      <w:r>
        <w:rPr>
          <w:lang w:val="en-US"/>
        </w:rPr>
        <w:t xml:space="preserve">with </w:t>
      </w:r>
      <w:r w:rsidR="00117EDB">
        <w:rPr>
          <w:lang w:val="en-US"/>
        </w:rPr>
        <w:t>similar beliefs about the faults of our current monetary system</w:t>
      </w:r>
      <w:r w:rsidR="003E473E">
        <w:rPr>
          <w:lang w:val="en-US"/>
        </w:rPr>
        <w:t xml:space="preserve"> and the </w:t>
      </w:r>
      <w:r w:rsidR="00117EDB">
        <w:rPr>
          <w:lang w:val="en-US"/>
        </w:rPr>
        <w:t>ability of central banks</w:t>
      </w:r>
      <w:r>
        <w:rPr>
          <w:lang w:val="en-US"/>
        </w:rPr>
        <w:t xml:space="preserve"> -</w:t>
      </w:r>
      <w:r w:rsidR="00117EDB">
        <w:rPr>
          <w:lang w:val="en-US"/>
        </w:rPr>
        <w:t xml:space="preserve"> the most powerful </w:t>
      </w:r>
      <w:r>
        <w:rPr>
          <w:lang w:val="en-US"/>
        </w:rPr>
        <w:t xml:space="preserve">corporations </w:t>
      </w:r>
      <w:r w:rsidR="008557F6">
        <w:rPr>
          <w:rStyle w:val="Verwijzingopmerking"/>
        </w:rPr>
        <w:commentReference w:id="15"/>
      </w:r>
      <w:r w:rsidR="00117EDB">
        <w:rPr>
          <w:lang w:val="en-US"/>
        </w:rPr>
        <w:t>in the world</w:t>
      </w:r>
      <w:r>
        <w:rPr>
          <w:lang w:val="en-US"/>
        </w:rPr>
        <w:t xml:space="preserve"> - </w:t>
      </w:r>
      <w:r w:rsidR="00117EDB">
        <w:rPr>
          <w:lang w:val="en-US"/>
        </w:rPr>
        <w:t xml:space="preserve"> to print money on its own discretion. Their solution, a</w:t>
      </w:r>
      <w:r w:rsidR="0052384B">
        <w:rPr>
          <w:lang w:val="en-US"/>
        </w:rPr>
        <w:t>n online</w:t>
      </w:r>
      <w:r w:rsidR="00117EDB">
        <w:rPr>
          <w:lang w:val="en-US"/>
        </w:rPr>
        <w:t xml:space="preserve"> currency</w:t>
      </w:r>
      <w:r w:rsidR="00574868">
        <w:rPr>
          <w:lang w:val="en-US"/>
        </w:rPr>
        <w:t xml:space="preserve"> with a fixed-supply</w:t>
      </w:r>
      <w:r w:rsidR="0052384B">
        <w:rPr>
          <w:lang w:val="en-US"/>
        </w:rPr>
        <w:t xml:space="preserve">, </w:t>
      </w:r>
      <w:r w:rsidR="00117EDB">
        <w:rPr>
          <w:lang w:val="en-US"/>
        </w:rPr>
        <w:t>is extremely elegant</w:t>
      </w:r>
      <w:r w:rsidR="00574868">
        <w:rPr>
          <w:lang w:val="en-US"/>
        </w:rPr>
        <w:t xml:space="preserve">ly designed. </w:t>
      </w:r>
      <w:r w:rsidR="003E473E">
        <w:rPr>
          <w:lang w:val="en-US"/>
        </w:rPr>
        <w:t xml:space="preserve">Bitcoin’s </w:t>
      </w:r>
      <w:r w:rsidR="00117EDB">
        <w:rPr>
          <w:lang w:val="en-US"/>
        </w:rPr>
        <w:t xml:space="preserve">community exists of users, investors, miners (the parties that make sure the system is safe), developers and nodes (the parties that basically keep miners in check). </w:t>
      </w:r>
      <w:r w:rsidR="003E473E">
        <w:rPr>
          <w:lang w:val="en-US"/>
        </w:rPr>
        <w:t>N</w:t>
      </w:r>
      <w:r w:rsidR="00117EDB">
        <w:rPr>
          <w:lang w:val="en-US"/>
        </w:rPr>
        <w:t xml:space="preserve">one of these </w:t>
      </w:r>
      <w:commentRangeStart w:id="16"/>
      <w:r w:rsidR="00117EDB">
        <w:rPr>
          <w:lang w:val="en-US"/>
        </w:rPr>
        <w:t xml:space="preserve">parties </w:t>
      </w:r>
      <w:commentRangeEnd w:id="16"/>
      <w:r w:rsidR="008557F6">
        <w:rPr>
          <w:rStyle w:val="Verwijzingopmerking"/>
        </w:rPr>
        <w:commentReference w:id="16"/>
      </w:r>
      <w:r w:rsidR="003E473E">
        <w:rPr>
          <w:lang w:val="en-US"/>
        </w:rPr>
        <w:t xml:space="preserve">actually </w:t>
      </w:r>
      <w:r w:rsidR="00117EDB">
        <w:rPr>
          <w:lang w:val="en-US"/>
        </w:rPr>
        <w:t xml:space="preserve">have to know each other to add value to the community. Instead, they only have to believe in the newly found social construct called Bitcoin, and its underlying code. </w:t>
      </w:r>
    </w:p>
    <w:p w14:paraId="40074274" w14:textId="77777777" w:rsidR="003E473E" w:rsidRDefault="003E473E" w:rsidP="008378DB">
      <w:pPr>
        <w:rPr>
          <w:ins w:id="17" w:author="Thijs Maas" w:date="2018-06-13T11:01:00Z"/>
          <w:lang w:val="en-US"/>
        </w:rPr>
      </w:pPr>
      <w:r>
        <w:rPr>
          <w:lang w:val="en-US"/>
        </w:rPr>
        <w:t>Bitcoin’s governance</w:t>
      </w:r>
      <w:r w:rsidR="00C32AA3">
        <w:rPr>
          <w:lang w:val="en-US"/>
        </w:rPr>
        <w:t xml:space="preserve"> resembles </w:t>
      </w:r>
      <w:r>
        <w:rPr>
          <w:lang w:val="en-US"/>
        </w:rPr>
        <w:t xml:space="preserve">the </w:t>
      </w:r>
      <w:r w:rsidR="00C32AA3">
        <w:rPr>
          <w:lang w:val="en-US"/>
        </w:rPr>
        <w:t xml:space="preserve">governance </w:t>
      </w:r>
      <w:r>
        <w:rPr>
          <w:lang w:val="en-US"/>
        </w:rPr>
        <w:t>of</w:t>
      </w:r>
      <w:r w:rsidR="00C32AA3">
        <w:rPr>
          <w:lang w:val="en-US"/>
        </w:rPr>
        <w:t xml:space="preserve"> government</w:t>
      </w:r>
      <w:r>
        <w:rPr>
          <w:lang w:val="en-US"/>
        </w:rPr>
        <w:t>al</w:t>
      </w:r>
      <w:r w:rsidR="00C32AA3">
        <w:rPr>
          <w:lang w:val="en-US"/>
        </w:rPr>
        <w:t xml:space="preserve"> systems. In a blogpost</w:t>
      </w:r>
      <w:r>
        <w:rPr>
          <w:lang w:val="en-US"/>
        </w:rPr>
        <w:t xml:space="preserve">, </w:t>
      </w:r>
      <w:r w:rsidRPr="003E473E">
        <w:rPr>
          <w:lang w:val="en-US"/>
        </w:rPr>
        <w:t>titled ‘Blockchain Governance: Programming Our Future’</w:t>
      </w:r>
      <w:r w:rsidR="00C32AA3" w:rsidRPr="003E473E">
        <w:rPr>
          <w:lang w:val="en-US"/>
        </w:rPr>
        <w:t xml:space="preserve">, Fred </w:t>
      </w:r>
      <w:proofErr w:type="spellStart"/>
      <w:r w:rsidR="00C32AA3" w:rsidRPr="003E473E">
        <w:rPr>
          <w:lang w:val="en-US"/>
        </w:rPr>
        <w:t>Ehrsam</w:t>
      </w:r>
      <w:proofErr w:type="spellEnd"/>
      <w:r w:rsidR="00C32AA3" w:rsidRPr="003E473E">
        <w:rPr>
          <w:lang w:val="en-US"/>
        </w:rPr>
        <w:t xml:space="preserve"> </w:t>
      </w:r>
      <w:r>
        <w:rPr>
          <w:lang w:val="en-US"/>
        </w:rPr>
        <w:t>illustrates this beautifully:</w:t>
      </w:r>
      <w:r w:rsidRPr="003E473E" w:rsidDel="003E473E">
        <w:rPr>
          <w:lang w:val="en-US"/>
        </w:rPr>
        <w:t xml:space="preserve"> </w:t>
      </w:r>
    </w:p>
    <w:p w14:paraId="718D21E5" w14:textId="77777777" w:rsidR="00C32AA3" w:rsidRPr="0052384B" w:rsidRDefault="00C32AA3" w:rsidP="008378DB">
      <w:pPr>
        <w:rPr>
          <w:i/>
          <w:lang w:val="en-US"/>
        </w:rPr>
      </w:pPr>
      <w:r w:rsidRPr="0052384B">
        <w:rPr>
          <w:i/>
          <w:lang w:val="en-US"/>
        </w:rPr>
        <w:t xml:space="preserve">“Similar to the Senate submitting new bills, developers </w:t>
      </w:r>
      <w:commentRangeStart w:id="18"/>
      <w:r w:rsidRPr="0052384B">
        <w:rPr>
          <w:i/>
          <w:lang w:val="en-US"/>
        </w:rPr>
        <w:t xml:space="preserve">submit </w:t>
      </w:r>
      <w:commentRangeEnd w:id="18"/>
      <w:r w:rsidR="001E701E">
        <w:rPr>
          <w:rStyle w:val="Verwijzingopmerking"/>
        </w:rPr>
        <w:commentReference w:id="18"/>
      </w:r>
      <w:r w:rsidRPr="0052384B">
        <w:rPr>
          <w:i/>
          <w:lang w:val="en-US"/>
        </w:rPr>
        <w:t xml:space="preserve">pull requests. Similar to the judiciary, miners decide whether or not to actually adopt the laws in practice. Similar to the executive branch, the nodes of the network can veto by not running a version which aligns with what the miners are </w:t>
      </w:r>
      <w:r w:rsidRPr="0052384B">
        <w:rPr>
          <w:i/>
          <w:lang w:val="en-US"/>
        </w:rPr>
        <w:lastRenderedPageBreak/>
        <w:t>running. And similar to citizens, the users can revolt. Finally, economic incentives dictate that it is in everyone’s best interest to maintain trust in the system. For example: if miners alienated all the users, the tokens would decrease in value and they would go out of business. “</w:t>
      </w:r>
    </w:p>
    <w:p w14:paraId="4E5A5284" w14:textId="77777777" w:rsidR="00E73E6C" w:rsidRDefault="00E46358" w:rsidP="008378DB">
      <w:pPr>
        <w:rPr>
          <w:lang w:val="en-US"/>
        </w:rPr>
      </w:pPr>
      <w:r>
        <w:rPr>
          <w:lang w:val="en-US"/>
        </w:rPr>
        <w:t>Bitcoin has shown that g</w:t>
      </w:r>
      <w:r w:rsidR="00E34521">
        <w:rPr>
          <w:lang w:val="en-US"/>
        </w:rPr>
        <w:t>overnance through code</w:t>
      </w:r>
      <w:r w:rsidR="00DB1270">
        <w:rPr>
          <w:lang w:val="en-US"/>
        </w:rPr>
        <w:t xml:space="preserve">, combined with a </w:t>
      </w:r>
      <w:commentRangeStart w:id="19"/>
      <w:r w:rsidR="00DB1270">
        <w:rPr>
          <w:lang w:val="en-US"/>
        </w:rPr>
        <w:t xml:space="preserve">religious belief </w:t>
      </w:r>
      <w:commentRangeEnd w:id="19"/>
      <w:r w:rsidR="001E701E">
        <w:rPr>
          <w:rStyle w:val="Verwijzingopmerking"/>
        </w:rPr>
        <w:commentReference w:id="19"/>
      </w:r>
      <w:r w:rsidR="00DB1270">
        <w:rPr>
          <w:lang w:val="en-US"/>
        </w:rPr>
        <w:t xml:space="preserve">in a common interest, </w:t>
      </w:r>
      <w:r w:rsidR="00E34521">
        <w:rPr>
          <w:lang w:val="en-US"/>
        </w:rPr>
        <w:t xml:space="preserve">seems to be a viable way for humans to organize themselves. </w:t>
      </w:r>
      <w:r w:rsidR="00E73E6C">
        <w:rPr>
          <w:lang w:val="en-US"/>
        </w:rPr>
        <w:t xml:space="preserve">Bitcoins, and other cryptographic tokens, create network effects and align interests between stakeholders within the ecosystem. Everyone who owns bitcoin has an incentive to contribute value to the project, by for example, preaching its benefits to the outside world. </w:t>
      </w:r>
    </w:p>
    <w:p w14:paraId="7A1C6366" w14:textId="77777777" w:rsidR="00E73E6C" w:rsidRDefault="00E73E6C" w:rsidP="008378DB">
      <w:pPr>
        <w:rPr>
          <w:lang w:val="en-US"/>
        </w:rPr>
      </w:pPr>
      <w:r>
        <w:rPr>
          <w:lang w:val="en-US"/>
        </w:rPr>
        <w:t>Additional f</w:t>
      </w:r>
      <w:r w:rsidR="00E34521">
        <w:rPr>
          <w:lang w:val="en-US"/>
        </w:rPr>
        <w:t xml:space="preserve">inancial incentives can be </w:t>
      </w:r>
      <w:r>
        <w:rPr>
          <w:lang w:val="en-US"/>
        </w:rPr>
        <w:t xml:space="preserve">encoded in a currency’s codebase </w:t>
      </w:r>
      <w:r w:rsidR="00C32AA3">
        <w:rPr>
          <w:lang w:val="en-US"/>
        </w:rPr>
        <w:t xml:space="preserve">to encourage specific behavior. </w:t>
      </w:r>
      <w:r>
        <w:rPr>
          <w:lang w:val="en-US"/>
        </w:rPr>
        <w:t xml:space="preserve">For example, projects like Golem and </w:t>
      </w:r>
      <w:proofErr w:type="spellStart"/>
      <w:r>
        <w:rPr>
          <w:lang w:val="en-US"/>
        </w:rPr>
        <w:t>Filecoin</w:t>
      </w:r>
      <w:proofErr w:type="spellEnd"/>
      <w:r>
        <w:rPr>
          <w:lang w:val="en-US"/>
        </w:rPr>
        <w:t xml:space="preserve"> award people for renting out their computer’s storage capacity. </w:t>
      </w:r>
      <w:r w:rsidR="00BB0BA1">
        <w:rPr>
          <w:lang w:val="en-US"/>
        </w:rPr>
        <w:t>By effective application of game theory and, more specifically, mechanism design, such financial incentives can be further fine-tuned.</w:t>
      </w:r>
      <w:r w:rsidR="00DB1270">
        <w:rPr>
          <w:lang w:val="en-US"/>
        </w:rPr>
        <w:t xml:space="preserve"> </w:t>
      </w:r>
      <w:r>
        <w:rPr>
          <w:lang w:val="en-US"/>
        </w:rPr>
        <w:t xml:space="preserve">Meanwhile, </w:t>
      </w:r>
      <w:r w:rsidR="00BB0BA1">
        <w:rPr>
          <w:lang w:val="en-US"/>
        </w:rPr>
        <w:t xml:space="preserve">reliable voting mechanisms can be implemented using blockchains, by having cryptocurrency holders ‘stake’ their tokens in order to signal their vote about specific topics. </w:t>
      </w:r>
      <w:r>
        <w:rPr>
          <w:lang w:val="en-US"/>
        </w:rPr>
        <w:t xml:space="preserve">Implementations hereof are found in the governance of projects like </w:t>
      </w:r>
      <w:proofErr w:type="spellStart"/>
      <w:r>
        <w:rPr>
          <w:lang w:val="en-US"/>
        </w:rPr>
        <w:t>Decred</w:t>
      </w:r>
      <w:proofErr w:type="spellEnd"/>
      <w:r>
        <w:rPr>
          <w:lang w:val="en-US"/>
        </w:rPr>
        <w:t xml:space="preserve"> and Augur. In </w:t>
      </w:r>
      <w:proofErr w:type="spellStart"/>
      <w:r>
        <w:rPr>
          <w:lang w:val="en-US"/>
        </w:rPr>
        <w:t>Decred</w:t>
      </w:r>
      <w:proofErr w:type="spellEnd"/>
      <w:r>
        <w:rPr>
          <w:lang w:val="en-US"/>
        </w:rPr>
        <w:t xml:space="preserve">, this voting mechanism is pretty straight-forward. Augur on the other hand is a prediction market which allows people to stake money </w:t>
      </w:r>
      <w:r w:rsidR="00DC5399">
        <w:rPr>
          <w:lang w:val="en-US"/>
        </w:rPr>
        <w:t>on expected outcomes of events.</w:t>
      </w:r>
      <w:ins w:id="20" w:author="Thijs Maas" w:date="2018-06-13T11:02:00Z">
        <w:r w:rsidR="003E473E">
          <w:rPr>
            <w:lang w:val="en-US"/>
          </w:rPr>
          <w:t xml:space="preserve"> </w:t>
        </w:r>
      </w:ins>
      <w:r w:rsidR="003E473E">
        <w:rPr>
          <w:lang w:val="en-US"/>
        </w:rPr>
        <w:t>I</w:t>
      </w:r>
      <w:r w:rsidR="00DC5399">
        <w:rPr>
          <w:lang w:val="en-US"/>
        </w:rPr>
        <w:t>f you are right, you are rewarded in tokens and if you’re wrong you are punished</w:t>
      </w:r>
      <w:r w:rsidR="003E473E">
        <w:rPr>
          <w:lang w:val="en-US"/>
        </w:rPr>
        <w:t>, which essentially creates a market for the predictions on the future.</w:t>
      </w:r>
    </w:p>
    <w:p w14:paraId="2E1E2AE7" w14:textId="77777777" w:rsidR="00BB0BA1" w:rsidRDefault="00BB0BA1" w:rsidP="008378DB">
      <w:pPr>
        <w:rPr>
          <w:lang w:val="en-US"/>
        </w:rPr>
      </w:pPr>
      <w:r>
        <w:rPr>
          <w:lang w:val="en-US"/>
        </w:rPr>
        <w:t>This has all led to a renewed interest in how we can effectively govern ourselves</w:t>
      </w:r>
      <w:r w:rsidR="00DB1270">
        <w:rPr>
          <w:lang w:val="en-US"/>
        </w:rPr>
        <w:t xml:space="preserve"> in </w:t>
      </w:r>
      <w:r w:rsidR="00E73E6C">
        <w:rPr>
          <w:lang w:val="en-US"/>
        </w:rPr>
        <w:t>a digital age</w:t>
      </w:r>
      <w:r>
        <w:rPr>
          <w:lang w:val="en-US"/>
        </w:rPr>
        <w:t xml:space="preserve">. Increasingly, </w:t>
      </w:r>
      <w:r w:rsidR="00DB1270">
        <w:rPr>
          <w:lang w:val="en-US"/>
        </w:rPr>
        <w:t xml:space="preserve">forms of governance </w:t>
      </w:r>
      <w:r>
        <w:rPr>
          <w:lang w:val="en-US"/>
        </w:rPr>
        <w:t xml:space="preserve">such as liquid democracy, </w:t>
      </w:r>
      <w:r w:rsidR="00DB1270">
        <w:rPr>
          <w:lang w:val="en-US"/>
        </w:rPr>
        <w:t xml:space="preserve">quadratic voting, </w:t>
      </w:r>
      <w:proofErr w:type="spellStart"/>
      <w:r w:rsidR="00DB1270">
        <w:rPr>
          <w:lang w:val="en-US"/>
        </w:rPr>
        <w:t>futarchy</w:t>
      </w:r>
      <w:proofErr w:type="spellEnd"/>
      <w:r w:rsidR="00DB1270">
        <w:rPr>
          <w:lang w:val="en-US"/>
        </w:rPr>
        <w:t xml:space="preserve"> and meritocracy are re-examined.</w:t>
      </w:r>
      <w:r w:rsidR="00574868">
        <w:rPr>
          <w:lang w:val="en-US"/>
        </w:rPr>
        <w:t xml:space="preserve"> </w:t>
      </w:r>
      <w:r w:rsidR="00DB1270">
        <w:rPr>
          <w:lang w:val="en-US"/>
        </w:rPr>
        <w:t xml:space="preserve"> </w:t>
      </w:r>
      <w:r w:rsidR="00594408">
        <w:rPr>
          <w:lang w:val="en-US"/>
        </w:rPr>
        <w:t>At the same time, a new kind of organization is emerging: the decentralized autonomous organization</w:t>
      </w:r>
      <w:r w:rsidR="00DC5399">
        <w:rPr>
          <w:lang w:val="en-US"/>
        </w:rPr>
        <w:t>, or DAO. It is an organization that is run through the rules encoded as computer programs called smart contracts. The first, and most well-known DAO was, not coincidentally called The DAO. It was coded to function as an investment fund, which allowed all who bought its tokens to vote on how the funds should invest its money. As most are aware, The DAO was a gigantic failure. It had loopholes in its code, which resulted in it being hacked almost immediately. Sadly, this has had a significant negative impact in the online blockchain communities’ interest in DAOs.</w:t>
      </w:r>
    </w:p>
    <w:p w14:paraId="5660BAA8" w14:textId="77777777" w:rsidR="00DC5399" w:rsidRDefault="00DC5399" w:rsidP="008378DB">
      <w:pPr>
        <w:rPr>
          <w:lang w:val="en-US"/>
        </w:rPr>
      </w:pPr>
      <w:r>
        <w:rPr>
          <w:lang w:val="en-US"/>
        </w:rPr>
        <w:t xml:space="preserve">So, what’s the point of </w:t>
      </w:r>
      <w:r w:rsidR="006D1DC2">
        <w:rPr>
          <w:lang w:val="en-US"/>
        </w:rPr>
        <w:t>this article</w:t>
      </w:r>
      <w:r>
        <w:rPr>
          <w:lang w:val="en-US"/>
        </w:rPr>
        <w:t>?</w:t>
      </w:r>
    </w:p>
    <w:p w14:paraId="57E59798" w14:textId="77777777" w:rsidR="006D1DC2" w:rsidRDefault="00DC5399" w:rsidP="0017606C">
      <w:pPr>
        <w:rPr>
          <w:lang w:val="en-US"/>
        </w:rPr>
      </w:pPr>
      <w:r>
        <w:rPr>
          <w:lang w:val="en-US"/>
        </w:rPr>
        <w:t xml:space="preserve">Only by understanding that effective governance has historically been the most important factor of human survival, evolution and progress, we can appreciate the opportunities that </w:t>
      </w:r>
      <w:r w:rsidR="006D1DC2">
        <w:rPr>
          <w:lang w:val="en-US"/>
        </w:rPr>
        <w:t xml:space="preserve">are found in </w:t>
      </w:r>
      <w:r>
        <w:rPr>
          <w:lang w:val="en-US"/>
        </w:rPr>
        <w:t xml:space="preserve">the concept of governance through code. </w:t>
      </w:r>
      <w:r w:rsidR="006D1DC2">
        <w:rPr>
          <w:lang w:val="en-US"/>
        </w:rPr>
        <w:t xml:space="preserve">Only by understanding our history we can understand its significance for our future. Realizing </w:t>
      </w:r>
      <w:r w:rsidR="0017606C">
        <w:rPr>
          <w:lang w:val="en-US"/>
        </w:rPr>
        <w:t>all this</w:t>
      </w:r>
      <w:r w:rsidR="006D1DC2">
        <w:rPr>
          <w:lang w:val="en-US"/>
        </w:rPr>
        <w:t xml:space="preserve">, it </w:t>
      </w:r>
      <w:r>
        <w:rPr>
          <w:lang w:val="en-US"/>
        </w:rPr>
        <w:t xml:space="preserve">is essential that we keep experimenting with </w:t>
      </w:r>
      <w:r w:rsidR="006D1DC2">
        <w:rPr>
          <w:lang w:val="en-US"/>
        </w:rPr>
        <w:t>code-based governance</w:t>
      </w:r>
      <w:r>
        <w:rPr>
          <w:lang w:val="en-US"/>
        </w:rPr>
        <w:t xml:space="preserve">. This is exactly the reason why I applaud Aragon, </w:t>
      </w:r>
      <w:r w:rsidR="006D1DC2">
        <w:rPr>
          <w:lang w:val="en-US"/>
        </w:rPr>
        <w:t xml:space="preserve">a project that is </w:t>
      </w:r>
      <w:r>
        <w:rPr>
          <w:lang w:val="en-US"/>
        </w:rPr>
        <w:t>building the infrastructure to support these experiments.</w:t>
      </w:r>
      <w:r w:rsidR="006D1DC2">
        <w:rPr>
          <w:lang w:val="en-US"/>
        </w:rPr>
        <w:t xml:space="preserve"> </w:t>
      </w:r>
      <w:r w:rsidR="003E473E">
        <w:rPr>
          <w:lang w:val="en-US"/>
        </w:rPr>
        <w:t xml:space="preserve">Aragon’s </w:t>
      </w:r>
      <w:r w:rsidR="006D1DC2">
        <w:rPr>
          <w:lang w:val="en-US"/>
        </w:rPr>
        <w:t xml:space="preserve">platform allows </w:t>
      </w:r>
      <w:r w:rsidR="00DB1270" w:rsidRPr="00DB1270">
        <w:rPr>
          <w:lang w:val="en-US"/>
        </w:rPr>
        <w:t xml:space="preserve">for governance applications to be built and shared between organizations, and </w:t>
      </w:r>
      <w:r w:rsidR="006D1DC2">
        <w:rPr>
          <w:lang w:val="en-US"/>
        </w:rPr>
        <w:t xml:space="preserve">experimental forms of governance to be tested and </w:t>
      </w:r>
      <w:r w:rsidR="00DB1270" w:rsidRPr="00DB1270">
        <w:rPr>
          <w:lang w:val="en-US"/>
        </w:rPr>
        <w:t xml:space="preserve">gradually </w:t>
      </w:r>
      <w:commentRangeStart w:id="21"/>
      <w:r w:rsidR="006D1DC2">
        <w:rPr>
          <w:lang w:val="en-US"/>
        </w:rPr>
        <w:t>implemented</w:t>
      </w:r>
      <w:commentRangeEnd w:id="21"/>
      <w:r w:rsidR="001E701E">
        <w:rPr>
          <w:rStyle w:val="Verwijzingopmerking"/>
        </w:rPr>
        <w:commentReference w:id="21"/>
      </w:r>
      <w:r w:rsidR="006A58F4">
        <w:rPr>
          <w:lang w:val="en-US"/>
        </w:rPr>
        <w:t xml:space="preserve"> to ensure safety</w:t>
      </w:r>
      <w:r w:rsidR="00DB1270" w:rsidRPr="00DB1270">
        <w:rPr>
          <w:lang w:val="en-US"/>
        </w:rPr>
        <w:t>.</w:t>
      </w:r>
      <w:r w:rsidR="0017606C">
        <w:rPr>
          <w:lang w:val="en-US"/>
        </w:rPr>
        <w:t xml:space="preserve"> The aim is for new kinds of organizations to exist outside of the conventional, territorial, legal systems of today. To make this possible, the project is even building its own digital jurisdiction, complete with a decentralized arbitration system. In case of a dispute about the (mal)functioning of a DAO’s code, a number of jurors will be randomly chosen to vote on how the dispute should be resolved. They are incentivized to act in an honest and rational manner: if their vote coincides with the vote of the majority of jurors, they are rewarded in; if not, they are punished. </w:t>
      </w:r>
    </w:p>
    <w:p w14:paraId="1DF596E2" w14:textId="77777777" w:rsidR="00E34521" w:rsidRDefault="006D1DC2" w:rsidP="006D1DC2">
      <w:pPr>
        <w:rPr>
          <w:lang w:val="en-US"/>
        </w:rPr>
      </w:pPr>
      <w:r>
        <w:rPr>
          <w:lang w:val="en-US"/>
        </w:rPr>
        <w:lastRenderedPageBreak/>
        <w:t>It is time for us to accept that</w:t>
      </w:r>
      <w:r w:rsidR="0017606C">
        <w:rPr>
          <w:lang w:val="en-US"/>
        </w:rPr>
        <w:t xml:space="preserve">, when we talk about blockchain-based </w:t>
      </w:r>
      <w:proofErr w:type="spellStart"/>
      <w:r w:rsidR="0017606C">
        <w:rPr>
          <w:lang w:val="en-US"/>
        </w:rPr>
        <w:t>projects,</w:t>
      </w:r>
      <w:r>
        <w:rPr>
          <w:lang w:val="en-US"/>
        </w:rPr>
        <w:t>we</w:t>
      </w:r>
      <w:proofErr w:type="spellEnd"/>
      <w:r>
        <w:rPr>
          <w:lang w:val="en-US"/>
        </w:rPr>
        <w:t xml:space="preserve"> are not just talking about magical internet money anymore. We are talking about the </w:t>
      </w:r>
      <w:r w:rsidR="00BB2264">
        <w:rPr>
          <w:lang w:val="en-US"/>
        </w:rPr>
        <w:t xml:space="preserve">start of the </w:t>
      </w:r>
      <w:r>
        <w:rPr>
          <w:lang w:val="en-US"/>
        </w:rPr>
        <w:t xml:space="preserve">greatest </w:t>
      </w:r>
      <w:r w:rsidR="0017606C">
        <w:rPr>
          <w:lang w:val="en-US"/>
        </w:rPr>
        <w:t xml:space="preserve">evolution in </w:t>
      </w:r>
      <w:r>
        <w:rPr>
          <w:lang w:val="en-US"/>
        </w:rPr>
        <w:t xml:space="preserve">human governance since the </w:t>
      </w:r>
      <w:r w:rsidR="00BB2264">
        <w:rPr>
          <w:lang w:val="en-US"/>
        </w:rPr>
        <w:t>invention</w:t>
      </w:r>
      <w:r w:rsidR="0017606C">
        <w:rPr>
          <w:lang w:val="en-US"/>
        </w:rPr>
        <w:t xml:space="preserve"> of the </w:t>
      </w:r>
      <w:r>
        <w:rPr>
          <w:lang w:val="en-US"/>
        </w:rPr>
        <w:t xml:space="preserve">company. </w:t>
      </w:r>
    </w:p>
    <w:p w14:paraId="71AA2ED2" w14:textId="77777777" w:rsidR="00574868" w:rsidRDefault="00574868" w:rsidP="008378DB">
      <w:pPr>
        <w:rPr>
          <w:lang w:val="en-US"/>
        </w:rPr>
      </w:pPr>
    </w:p>
    <w:p w14:paraId="28D31C83" w14:textId="77777777" w:rsidR="00574868" w:rsidRDefault="00574868" w:rsidP="008378DB">
      <w:pPr>
        <w:rPr>
          <w:lang w:val="en-US"/>
        </w:rPr>
      </w:pPr>
    </w:p>
    <w:p w14:paraId="45F9888F" w14:textId="77777777" w:rsidR="00CC5837" w:rsidRPr="00CC5837" w:rsidRDefault="00CC5837">
      <w:pPr>
        <w:rPr>
          <w:lang w:val="en-US"/>
        </w:rPr>
      </w:pPr>
    </w:p>
    <w:sectPr w:rsidR="00CC5837" w:rsidRPr="00CC583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 Winnubst" w:date="2018-06-13T08:57:00Z" w:initials="MW">
    <w:p w14:paraId="6897E715" w14:textId="77777777" w:rsidR="00AB0655" w:rsidRDefault="00AB0655">
      <w:pPr>
        <w:pStyle w:val="Tekstopmerking"/>
      </w:pPr>
      <w:r>
        <w:rPr>
          <w:rStyle w:val="Verwijzingopmerking"/>
        </w:rPr>
        <w:annotationRef/>
      </w:r>
      <w:r>
        <w:t>De Engelsen zetten die komma’s niet. Jammer, want het leest wel een stuk lekkerder.</w:t>
      </w:r>
    </w:p>
  </w:comment>
  <w:comment w:id="2" w:author="M. Winnubst" w:date="2018-06-13T09:00:00Z" w:initials="MW">
    <w:p w14:paraId="2688EFB7" w14:textId="77777777" w:rsidR="00C042AF" w:rsidRDefault="00C042AF">
      <w:pPr>
        <w:pStyle w:val="Tekstopmerking"/>
      </w:pPr>
      <w:r>
        <w:rPr>
          <w:rStyle w:val="Verwijzingopmerking"/>
        </w:rPr>
        <w:annotationRef/>
      </w:r>
      <w:r>
        <w:t>Dit is best nog terughoudend als je het vergelijk met je laatste zin</w:t>
      </w:r>
      <w:r w:rsidR="0005368F">
        <w:t>. En enigszins in tegenstelling. Hier zeg je dat het mogelijk is dat internet de belangrijkste innovatie zal blijken te zijn. In je laatste zin zeg je dat een bepaalde toepassing van internettechnologie het IS.</w:t>
      </w:r>
    </w:p>
  </w:comment>
  <w:comment w:id="12" w:author="M. Winnubst" w:date="2018-06-13T08:57:00Z" w:initials="MW">
    <w:p w14:paraId="6E610636" w14:textId="77777777" w:rsidR="009F11BA" w:rsidRDefault="009F11BA">
      <w:pPr>
        <w:pStyle w:val="Tekstopmerking"/>
      </w:pPr>
      <w:r>
        <w:rPr>
          <w:rStyle w:val="Verwijzingopmerking"/>
        </w:rPr>
        <w:annotationRef/>
      </w:r>
      <w:proofErr w:type="spellStart"/>
      <w:r>
        <w:t>eze</w:t>
      </w:r>
      <w:proofErr w:type="spellEnd"/>
      <w:r>
        <w:t xml:space="preserve"> bewering vind ik wel wat erg boud. Al kan ik zo gauw ook geen tegenwerpingen vinden...</w:t>
      </w:r>
    </w:p>
  </w:comment>
  <w:comment w:id="13" w:author="M. Winnubst" w:date="2018-06-13T08:57:00Z" w:initials="MW">
    <w:p w14:paraId="1B383171" w14:textId="77777777" w:rsidR="008557F6" w:rsidRDefault="008557F6">
      <w:pPr>
        <w:pStyle w:val="Tekstopmerking"/>
      </w:pPr>
      <w:r>
        <w:rPr>
          <w:rStyle w:val="Verwijzingopmerking"/>
        </w:rPr>
        <w:annotationRef/>
      </w:r>
      <w:r w:rsidRPr="00571A58">
        <w:rPr>
          <w:lang w:val="en-GB"/>
        </w:rPr>
        <w:t xml:space="preserve">Of fights of </w:t>
      </w:r>
      <w:proofErr w:type="spellStart"/>
      <w:r w:rsidRPr="00571A58">
        <w:rPr>
          <w:lang w:val="en-GB"/>
        </w:rPr>
        <w:t>iets</w:t>
      </w:r>
      <w:proofErr w:type="spellEnd"/>
      <w:r w:rsidRPr="00571A58">
        <w:rPr>
          <w:lang w:val="en-GB"/>
        </w:rPr>
        <w:t xml:space="preserve"> </w:t>
      </w:r>
      <w:proofErr w:type="spellStart"/>
      <w:r w:rsidRPr="00571A58">
        <w:rPr>
          <w:lang w:val="en-GB"/>
        </w:rPr>
        <w:t>anders</w:t>
      </w:r>
      <w:proofErr w:type="spellEnd"/>
      <w:r w:rsidRPr="00571A58">
        <w:rPr>
          <w:lang w:val="en-GB"/>
        </w:rPr>
        <w:t xml:space="preserve">. </w:t>
      </w:r>
      <w:r>
        <w:t xml:space="preserve">Anders staat er </w:t>
      </w:r>
      <w:proofErr w:type="spellStart"/>
      <w:r>
        <w:t>territorial</w:t>
      </w:r>
      <w:proofErr w:type="spellEnd"/>
      <w:r>
        <w:t xml:space="preserve"> </w:t>
      </w:r>
      <w:proofErr w:type="spellStart"/>
      <w:r>
        <w:t>myths</w:t>
      </w:r>
      <w:proofErr w:type="spellEnd"/>
      <w:r>
        <w:t xml:space="preserve"> en het lijkt me niet dat je dat bedoelt</w:t>
      </w:r>
    </w:p>
  </w:comment>
  <w:comment w:id="15" w:author="M. Winnubst" w:date="2018-06-13T08:57:00Z" w:initials="MW">
    <w:p w14:paraId="55CD7E36" w14:textId="77777777" w:rsidR="008557F6" w:rsidRDefault="008557F6">
      <w:pPr>
        <w:pStyle w:val="Tekstopmerking"/>
      </w:pPr>
      <w:r>
        <w:rPr>
          <w:rStyle w:val="Verwijzingopmerking"/>
        </w:rPr>
        <w:annotationRef/>
      </w:r>
      <w:r>
        <w:t xml:space="preserve">Nou ja, ze worden aangestuurd door de politieke overheden, dus uiteindelijk zijn ze uitvoerders... </w:t>
      </w:r>
    </w:p>
  </w:comment>
  <w:comment w:id="16" w:author="M. Winnubst" w:date="2018-06-13T08:57:00Z" w:initials="MW">
    <w:p w14:paraId="476FC65E" w14:textId="77777777" w:rsidR="008557F6" w:rsidRDefault="008557F6">
      <w:pPr>
        <w:pStyle w:val="Tekstopmerking"/>
      </w:pPr>
      <w:r>
        <w:rPr>
          <w:rStyle w:val="Verwijzingopmerking"/>
        </w:rPr>
        <w:annotationRef/>
      </w:r>
      <w:r>
        <w:t xml:space="preserve">Eigenlijk is de </w:t>
      </w:r>
      <w:proofErr w:type="spellStart"/>
      <w:r>
        <w:t>governance</w:t>
      </w:r>
      <w:proofErr w:type="spellEnd"/>
      <w:r>
        <w:t xml:space="preserve"> compleet </w:t>
      </w:r>
      <w:r w:rsidR="001E701E">
        <w:t>onpersoonlijk. D</w:t>
      </w:r>
      <w:r>
        <w:t xml:space="preserve">e </w:t>
      </w:r>
      <w:proofErr w:type="spellStart"/>
      <w:r>
        <w:t>parties</w:t>
      </w:r>
      <w:proofErr w:type="spellEnd"/>
      <w:r>
        <w:t xml:space="preserve"> </w:t>
      </w:r>
      <w:r w:rsidR="001E701E">
        <w:t xml:space="preserve">hebben </w:t>
      </w:r>
      <w:r>
        <w:t xml:space="preserve">gewoon niets in te brengen behalve hun werkkracht. </w:t>
      </w:r>
      <w:r w:rsidR="001E701E">
        <w:t>Eigenlijk best dictatoriaal, toch?</w:t>
      </w:r>
    </w:p>
  </w:comment>
  <w:comment w:id="18" w:author="M. Winnubst" w:date="2018-06-13T08:57:00Z" w:initials="MW">
    <w:p w14:paraId="2619DB71" w14:textId="77777777" w:rsidR="001E701E" w:rsidRDefault="001E701E">
      <w:pPr>
        <w:pStyle w:val="Tekstopmerking"/>
      </w:pPr>
      <w:r>
        <w:rPr>
          <w:rStyle w:val="Verwijzingopmerking"/>
        </w:rPr>
        <w:annotationRef/>
      </w:r>
      <w:r>
        <w:t xml:space="preserve">Oh, je geeft hier al antwoord. Toch.... hoe dwars kun je zijn. zoals je zegt; </w:t>
      </w:r>
      <w:proofErr w:type="spellStart"/>
      <w:r>
        <w:t>everyone’s</w:t>
      </w:r>
      <w:proofErr w:type="spellEnd"/>
      <w:r>
        <w:t xml:space="preserve"> best interest....</w:t>
      </w:r>
    </w:p>
  </w:comment>
  <w:comment w:id="19" w:author="M. Winnubst" w:date="2018-06-13T08:57:00Z" w:initials="MW">
    <w:p w14:paraId="490448FB" w14:textId="77777777" w:rsidR="001E701E" w:rsidRDefault="001E701E">
      <w:pPr>
        <w:pStyle w:val="Tekstopmerking"/>
      </w:pPr>
      <w:r>
        <w:rPr>
          <w:rStyle w:val="Verwijzingopmerking"/>
        </w:rPr>
        <w:annotationRef/>
      </w:r>
      <w:r>
        <w:t>Leuk woordgebruik</w:t>
      </w:r>
    </w:p>
  </w:comment>
  <w:comment w:id="21" w:author="M. Winnubst" w:date="2018-06-13T08:57:00Z" w:initials="MW">
    <w:p w14:paraId="4470913C" w14:textId="77777777" w:rsidR="001E701E" w:rsidRPr="001E701E" w:rsidRDefault="001E701E">
      <w:pPr>
        <w:pStyle w:val="Tekstopmerking"/>
        <w:rPr>
          <w:lang w:val="en-GB"/>
        </w:rPr>
      </w:pPr>
      <w:r>
        <w:rPr>
          <w:rStyle w:val="Verwijzingopmerking"/>
        </w:rPr>
        <w:annotationRef/>
      </w:r>
      <w:r w:rsidRPr="001E701E">
        <w:rPr>
          <w:lang w:val="en-GB"/>
        </w:rPr>
        <w:t>And is it safe (thinking of The DAO)?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97E715" w15:done="0"/>
  <w15:commentEx w15:paraId="2688EFB7" w15:done="0"/>
  <w15:commentEx w15:paraId="6E610636" w15:done="0"/>
  <w15:commentEx w15:paraId="1B383171" w15:done="0"/>
  <w15:commentEx w15:paraId="55CD7E36" w15:done="0"/>
  <w15:commentEx w15:paraId="476FC65E" w15:done="0"/>
  <w15:commentEx w15:paraId="2619DB71" w15:done="0"/>
  <w15:commentEx w15:paraId="490448FB" w15:done="0"/>
  <w15:commentEx w15:paraId="4470913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97E715" w16cid:durableId="1ECB6CA6"/>
  <w16cid:commentId w16cid:paraId="2688EFB7" w16cid:durableId="1ECB6CA7"/>
  <w16cid:commentId w16cid:paraId="1B383171" w16cid:durableId="1ECB6CAE"/>
  <w16cid:commentId w16cid:paraId="476FC65E" w16cid:durableId="1ECB6CB1"/>
  <w16cid:commentId w16cid:paraId="2619DB71" w16cid:durableId="1ECB6CB2"/>
  <w16cid:commentId w16cid:paraId="490448FB" w16cid:durableId="1ECB6CB3"/>
  <w16cid:commentId w16cid:paraId="4470913C" w16cid:durableId="1ECB6CB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ijs Maas">
    <w15:presenceInfo w15:providerId="Windows Live" w15:userId="d124445a07df49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837"/>
    <w:rsid w:val="00025908"/>
    <w:rsid w:val="00034F8F"/>
    <w:rsid w:val="0005368F"/>
    <w:rsid w:val="00117EDB"/>
    <w:rsid w:val="00126E51"/>
    <w:rsid w:val="0017606C"/>
    <w:rsid w:val="00186E37"/>
    <w:rsid w:val="001E701E"/>
    <w:rsid w:val="00214C6F"/>
    <w:rsid w:val="00263C5F"/>
    <w:rsid w:val="002973BC"/>
    <w:rsid w:val="002A11AF"/>
    <w:rsid w:val="002E087D"/>
    <w:rsid w:val="00325B30"/>
    <w:rsid w:val="003752ED"/>
    <w:rsid w:val="00386A5D"/>
    <w:rsid w:val="003B446A"/>
    <w:rsid w:val="003D3FBA"/>
    <w:rsid w:val="003E473E"/>
    <w:rsid w:val="00440863"/>
    <w:rsid w:val="0044292B"/>
    <w:rsid w:val="004509AB"/>
    <w:rsid w:val="00461154"/>
    <w:rsid w:val="004863D1"/>
    <w:rsid w:val="0050194D"/>
    <w:rsid w:val="0052384B"/>
    <w:rsid w:val="00571A58"/>
    <w:rsid w:val="00574868"/>
    <w:rsid w:val="00594408"/>
    <w:rsid w:val="005A65F3"/>
    <w:rsid w:val="00653BBD"/>
    <w:rsid w:val="00674EE3"/>
    <w:rsid w:val="00681C4D"/>
    <w:rsid w:val="00691504"/>
    <w:rsid w:val="006973C4"/>
    <w:rsid w:val="006A58F4"/>
    <w:rsid w:val="006D1DC2"/>
    <w:rsid w:val="008378DB"/>
    <w:rsid w:val="008557F6"/>
    <w:rsid w:val="009052C5"/>
    <w:rsid w:val="009106CD"/>
    <w:rsid w:val="009536A4"/>
    <w:rsid w:val="009A0BA0"/>
    <w:rsid w:val="009F11BA"/>
    <w:rsid w:val="009F29AB"/>
    <w:rsid w:val="009F40F6"/>
    <w:rsid w:val="00AA55E4"/>
    <w:rsid w:val="00AA7C0F"/>
    <w:rsid w:val="00AB0655"/>
    <w:rsid w:val="00AB1179"/>
    <w:rsid w:val="00B05C21"/>
    <w:rsid w:val="00B13A77"/>
    <w:rsid w:val="00B26243"/>
    <w:rsid w:val="00BA69A6"/>
    <w:rsid w:val="00BB0BA1"/>
    <w:rsid w:val="00BB2264"/>
    <w:rsid w:val="00BB2DDC"/>
    <w:rsid w:val="00C042AF"/>
    <w:rsid w:val="00C32AA3"/>
    <w:rsid w:val="00CB35A3"/>
    <w:rsid w:val="00CC5837"/>
    <w:rsid w:val="00CD330B"/>
    <w:rsid w:val="00D3520E"/>
    <w:rsid w:val="00D4702B"/>
    <w:rsid w:val="00D73A55"/>
    <w:rsid w:val="00DB1270"/>
    <w:rsid w:val="00DC5399"/>
    <w:rsid w:val="00E34521"/>
    <w:rsid w:val="00E45184"/>
    <w:rsid w:val="00E46358"/>
    <w:rsid w:val="00E73E6C"/>
    <w:rsid w:val="00EF0F6D"/>
    <w:rsid w:val="00F10AA4"/>
    <w:rsid w:val="00F3440C"/>
    <w:rsid w:val="00F6008F"/>
    <w:rsid w:val="00FD6E4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DD256"/>
  <w15:docId w15:val="{5133E39B-8CFA-4161-8B7B-34D473490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Verwijzingopmerking">
    <w:name w:val="annotation reference"/>
    <w:basedOn w:val="Standaardalinea-lettertype"/>
    <w:uiPriority w:val="99"/>
    <w:semiHidden/>
    <w:unhideWhenUsed/>
    <w:rsid w:val="00AB0655"/>
    <w:rPr>
      <w:sz w:val="16"/>
      <w:szCs w:val="16"/>
    </w:rPr>
  </w:style>
  <w:style w:type="paragraph" w:styleId="Tekstopmerking">
    <w:name w:val="annotation text"/>
    <w:basedOn w:val="Standaard"/>
    <w:link w:val="TekstopmerkingChar"/>
    <w:uiPriority w:val="99"/>
    <w:semiHidden/>
    <w:unhideWhenUsed/>
    <w:rsid w:val="00AB0655"/>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AB0655"/>
    <w:rPr>
      <w:sz w:val="20"/>
      <w:szCs w:val="20"/>
    </w:rPr>
  </w:style>
  <w:style w:type="paragraph" w:styleId="Onderwerpvanopmerking">
    <w:name w:val="annotation subject"/>
    <w:basedOn w:val="Tekstopmerking"/>
    <w:next w:val="Tekstopmerking"/>
    <w:link w:val="OnderwerpvanopmerkingChar"/>
    <w:uiPriority w:val="99"/>
    <w:semiHidden/>
    <w:unhideWhenUsed/>
    <w:rsid w:val="00AB0655"/>
    <w:rPr>
      <w:b/>
      <w:bCs/>
    </w:rPr>
  </w:style>
  <w:style w:type="character" w:customStyle="1" w:styleId="OnderwerpvanopmerkingChar">
    <w:name w:val="Onderwerp van opmerking Char"/>
    <w:basedOn w:val="TekstopmerkingChar"/>
    <w:link w:val="Onderwerpvanopmerking"/>
    <w:uiPriority w:val="99"/>
    <w:semiHidden/>
    <w:rsid w:val="00AB0655"/>
    <w:rPr>
      <w:b/>
      <w:bCs/>
      <w:sz w:val="20"/>
      <w:szCs w:val="20"/>
    </w:rPr>
  </w:style>
  <w:style w:type="paragraph" w:styleId="Ballontekst">
    <w:name w:val="Balloon Text"/>
    <w:basedOn w:val="Standaard"/>
    <w:link w:val="BallontekstChar"/>
    <w:uiPriority w:val="99"/>
    <w:semiHidden/>
    <w:unhideWhenUsed/>
    <w:rsid w:val="00AB065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B06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3430509">
      <w:bodyDiv w:val="1"/>
      <w:marLeft w:val="0"/>
      <w:marRight w:val="0"/>
      <w:marTop w:val="0"/>
      <w:marBottom w:val="0"/>
      <w:divBdr>
        <w:top w:val="none" w:sz="0" w:space="0" w:color="auto"/>
        <w:left w:val="none" w:sz="0" w:space="0" w:color="auto"/>
        <w:bottom w:val="none" w:sz="0" w:space="0" w:color="auto"/>
        <w:right w:val="none" w:sz="0" w:space="0" w:color="auto"/>
      </w:divBdr>
    </w:div>
    <w:div w:id="183881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0F9C88-707C-4E3D-ACC2-496DA604E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2399</Words>
  <Characters>13676</Characters>
  <Application>Microsoft Office Word</Application>
  <DocSecurity>0</DocSecurity>
  <Lines>113</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Thijs Maas</dc:creator>
  <cp:lastModifiedBy>Thijs Maas</cp:lastModifiedBy>
  <cp:revision>2</cp:revision>
  <dcterms:created xsi:type="dcterms:W3CDTF">2018-06-13T09:53:00Z</dcterms:created>
  <dcterms:modified xsi:type="dcterms:W3CDTF">2018-06-13T09:53:00Z</dcterms:modified>
</cp:coreProperties>
</file>